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7E23FA52" w:rsidR="00E246A4" w:rsidRDefault="00E54E6B" w:rsidP="00F034AD">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D1065C">
                  <w:t>Course Project</w:t>
                </w:r>
                <w:r w:rsidR="00D1065C">
                  <w:br/>
                  <w:t>Updated: 3/4/16</w:t>
                </w:r>
              </w:sdtContent>
            </w:sdt>
          </w:p>
        </w:tc>
        <w:tc>
          <w:tcPr>
            <w:tcW w:w="107" w:type="pct"/>
            <w:vAlign w:val="bottom"/>
          </w:tcPr>
          <w:p w14:paraId="0FE62A8A" w14:textId="77777777" w:rsidR="00E246A4" w:rsidRDefault="00E246A4" w:rsidP="00416259"/>
        </w:tc>
        <w:tc>
          <w:tcPr>
            <w:tcW w:w="2911" w:type="pct"/>
            <w:vAlign w:val="bottom"/>
          </w:tcPr>
          <w:p w14:paraId="0BFAA39D" w14:textId="77777777" w:rsidR="00E246A4" w:rsidRDefault="00E246A4" w:rsidP="00675FDA">
            <w:pPr>
              <w:pStyle w:val="Header"/>
              <w:spacing w:line="240" w:lineRule="auto"/>
            </w:pPr>
            <w:r>
              <w:t xml:space="preserve">Instructors: </w:t>
            </w:r>
          </w:p>
          <w:p w14:paraId="29636958" w14:textId="731E8B62" w:rsidR="00171CF3" w:rsidRDefault="00171CF3" w:rsidP="00675FDA">
            <w:pPr>
              <w:pStyle w:val="Header"/>
              <w:spacing w:line="240" w:lineRule="auto"/>
            </w:pPr>
            <w:r>
              <w:t xml:space="preserve">Jari Koister, </w:t>
            </w:r>
            <w:hyperlink r:id="rId10" w:history="1">
              <w:r w:rsidR="00BB2CAB" w:rsidRPr="00AC16EA">
                <w:rPr>
                  <w:rStyle w:val="Hyperlink"/>
                </w:rPr>
                <w:t>jari@ischool.berkeley.edu</w:t>
              </w:r>
            </w:hyperlink>
          </w:p>
          <w:p w14:paraId="65CD2E5B" w14:textId="77777777" w:rsidR="00E246A4" w:rsidRDefault="004C5B0E" w:rsidP="00675FDA">
            <w:pPr>
              <w:pStyle w:val="Header"/>
              <w:spacing w:line="240" w:lineRule="auto"/>
            </w:pPr>
            <w:r w:rsidRPr="004C5B0E">
              <w:t xml:space="preserve">Dan </w:t>
            </w:r>
            <w:proofErr w:type="spellStart"/>
            <w:r w:rsidRPr="004C5B0E">
              <w:t>McClary</w:t>
            </w:r>
            <w:proofErr w:type="spellEnd"/>
            <w:r w:rsidR="00E246A4">
              <w:t xml:space="preserve">, </w:t>
            </w:r>
            <w:hyperlink r:id="rId11" w:history="1">
              <w:r>
                <w:rPr>
                  <w:rStyle w:val="Hyperlink"/>
                </w:rPr>
                <w:t>dan.mcclary@ischool.ber</w:t>
              </w:r>
              <w:r w:rsidR="00E246A4" w:rsidRPr="0096536B">
                <w:rPr>
                  <w:rStyle w:val="Hyperlink"/>
                </w:rPr>
                <w:t>kely.edu</w:t>
              </w:r>
            </w:hyperlink>
          </w:p>
          <w:p w14:paraId="0B784DA7" w14:textId="099C176E" w:rsidR="00E246A4" w:rsidRDefault="00E246A4" w:rsidP="00675FDA">
            <w:pPr>
              <w:pStyle w:val="Header"/>
              <w:spacing w:line="240" w:lineRule="auto"/>
              <w:rPr>
                <w:rStyle w:val="Hyperlink"/>
                <w:rFonts w:eastAsia="Times New Roman" w:cs="Times New Roman"/>
              </w:rPr>
            </w:pPr>
            <w:proofErr w:type="spellStart"/>
            <w:r>
              <w:t>Karthik</w:t>
            </w:r>
            <w:proofErr w:type="spellEnd"/>
            <w:r>
              <w:t xml:space="preserve"> </w:t>
            </w:r>
            <w:proofErr w:type="spellStart"/>
            <w:r>
              <w:rPr>
                <w:rStyle w:val="gi"/>
                <w:rFonts w:eastAsia="Times New Roman" w:cs="Times New Roman"/>
              </w:rPr>
              <w:t>Ramasamy</w:t>
            </w:r>
            <w:proofErr w:type="spellEnd"/>
            <w:r>
              <w:rPr>
                <w:rStyle w:val="gi"/>
                <w:rFonts w:eastAsia="Times New Roman" w:cs="Times New Roman"/>
              </w:rPr>
              <w:t xml:space="preserve">, </w:t>
            </w:r>
            <w:hyperlink r:id="rId12" w:history="1">
              <w:r w:rsidR="0082537F" w:rsidRPr="00DD272E">
                <w:rPr>
                  <w:rStyle w:val="Hyperlink"/>
                  <w:rFonts w:eastAsia="Times New Roman" w:cs="Times New Roman"/>
                </w:rPr>
                <w:t>karthik@ischool.berkeley.edu</w:t>
              </w:r>
            </w:hyperlink>
          </w:p>
          <w:p w14:paraId="75799469" w14:textId="4235F099" w:rsidR="00675FDA" w:rsidRDefault="00675FDA" w:rsidP="00675FDA">
            <w:pPr>
              <w:pStyle w:val="Header"/>
              <w:spacing w:line="240" w:lineRule="auto"/>
              <w:rPr>
                <w:rFonts w:eastAsia="Times New Roman" w:cs="Times New Roman"/>
              </w:rPr>
            </w:pPr>
            <w:proofErr w:type="spellStart"/>
            <w:r>
              <w:rPr>
                <w:rFonts w:eastAsia="Times New Roman" w:cs="Times New Roman"/>
              </w:rPr>
              <w:t>Arash</w:t>
            </w:r>
            <w:proofErr w:type="spellEnd"/>
            <w:r>
              <w:rPr>
                <w:rFonts w:eastAsia="Times New Roman" w:cs="Times New Roman"/>
              </w:rPr>
              <w:t xml:space="preserve"> </w:t>
            </w:r>
            <w:proofErr w:type="spellStart"/>
            <w:proofErr w:type="gramStart"/>
            <w:r>
              <w:rPr>
                <w:rFonts w:eastAsia="Times New Roman" w:cs="Times New Roman"/>
              </w:rPr>
              <w:t>Nourian</w:t>
            </w:r>
            <w:proofErr w:type="spellEnd"/>
            <w:r>
              <w:rPr>
                <w:rFonts w:eastAsia="Times New Roman" w:cs="Times New Roman"/>
              </w:rPr>
              <w:t xml:space="preserve"> ,</w:t>
            </w:r>
            <w:proofErr w:type="gramEnd"/>
            <w:r>
              <w:rPr>
                <w:rFonts w:eastAsia="Times New Roman" w:cs="Times New Roman"/>
              </w:rPr>
              <w:t xml:space="preserve"> </w:t>
            </w:r>
            <w:hyperlink r:id="rId13" w:history="1">
              <w:r>
                <w:rPr>
                  <w:rStyle w:val="Hyperlink"/>
                  <w:rFonts w:eastAsia="Times New Roman" w:cs="Times New Roman"/>
                </w:rPr>
                <w:t>nourian@ischool.berkeley.edu</w:t>
              </w:r>
            </w:hyperlink>
          </w:p>
          <w:p w14:paraId="25FEB299" w14:textId="598DEEE0" w:rsidR="00675FDA" w:rsidRDefault="00675FDA" w:rsidP="00675FDA">
            <w:pPr>
              <w:pStyle w:val="Header"/>
              <w:spacing w:line="240" w:lineRule="auto"/>
            </w:pPr>
            <w:r>
              <w:rPr>
                <w:rFonts w:eastAsia="Times New Roman" w:cs="Times New Roman"/>
              </w:rPr>
              <w:t xml:space="preserve">Manos </w:t>
            </w:r>
            <w:proofErr w:type="spellStart"/>
            <w:proofErr w:type="gramStart"/>
            <w:r>
              <w:rPr>
                <w:rFonts w:eastAsia="Times New Roman" w:cs="Times New Roman"/>
              </w:rPr>
              <w:t>Papagelis</w:t>
            </w:r>
            <w:proofErr w:type="spellEnd"/>
            <w:r>
              <w:rPr>
                <w:rFonts w:eastAsia="Times New Roman" w:cs="Times New Roman"/>
              </w:rPr>
              <w:t xml:space="preserve"> ,</w:t>
            </w:r>
            <w:proofErr w:type="gramEnd"/>
            <w:r>
              <w:rPr>
                <w:rFonts w:eastAsia="Times New Roman" w:cs="Times New Roman"/>
              </w:rPr>
              <w:t xml:space="preserve"> </w:t>
            </w:r>
            <w:hyperlink r:id="rId14" w:history="1">
              <w:r>
                <w:rPr>
                  <w:rStyle w:val="Hyperlink"/>
                  <w:rFonts w:ascii="Verdana" w:eastAsia="Times New Roman" w:hAnsi="Verdana" w:cs="Times New Roman"/>
                  <w:color w:val="677598"/>
                  <w:sz w:val="17"/>
                  <w:szCs w:val="17"/>
                </w:rPr>
                <w:t>papaggel@ischool.berkeley.edu</w:t>
              </w:r>
            </w:hyperlink>
          </w:p>
          <w:p w14:paraId="2147A50F" w14:textId="77777777" w:rsidR="00E246A4" w:rsidRDefault="00E246A4" w:rsidP="00416259">
            <w:pPr>
              <w:pStyle w:val="Header"/>
            </w:pPr>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638305D0" w14:textId="75A481BC" w:rsidR="00B47541" w:rsidRDefault="007E6A69" w:rsidP="007E6A69">
      <w:pPr>
        <w:tabs>
          <w:tab w:val="left" w:pos="4763"/>
        </w:tabs>
      </w:pPr>
      <w:bookmarkStart w:id="0" w:name="_Toc261004492"/>
      <w:r>
        <w:tab/>
      </w:r>
    </w:p>
    <w:p w14:paraId="1A6ADEF7" w14:textId="77777777" w:rsidR="00B47541" w:rsidRDefault="00B47541" w:rsidP="00B47541">
      <w:pPr>
        <w:pStyle w:val="Heading1"/>
      </w:pPr>
      <w:r>
        <w:t>Introduction</w:t>
      </w:r>
    </w:p>
    <w:p w14:paraId="10F858A4" w14:textId="5951B902" w:rsidR="00B47541" w:rsidRDefault="00B47541" w:rsidP="00B47541">
      <w:r>
        <w:t xml:space="preserve">This project is part of the final exam </w:t>
      </w:r>
      <w:ins w:id="1" w:author="Jari Koister" w:date="2015-09-15T19:57:00Z">
        <w:r w:rsidR="001D2CC4">
          <w:t>of</w:t>
        </w:r>
      </w:ins>
      <w:r>
        <w:t xml:space="preserve"> this course. The intent </w:t>
      </w:r>
      <w:ins w:id="2" w:author="Jari Koister" w:date="2015-09-15T19:57:00Z">
        <w:r w:rsidR="001D2CC4">
          <w:t xml:space="preserve">of this course </w:t>
        </w:r>
      </w:ins>
      <w:r>
        <w:t xml:space="preserve">is that students </w:t>
      </w:r>
      <w:ins w:id="3" w:author="Jari Koister" w:date="2015-09-15T19:57:00Z">
        <w:r w:rsidR="001D2CC4">
          <w:t xml:space="preserve">will </w:t>
        </w:r>
      </w:ins>
      <w:r>
        <w:t>demonstrate that they meet the objectives</w:t>
      </w:r>
      <w:ins w:id="4" w:author="Jari Koister" w:date="2015-09-15T19:57:00Z">
        <w:r w:rsidR="001D2CC4">
          <w:t xml:space="preserve"> of the </w:t>
        </w:r>
        <w:r>
          <w:t>course.</w:t>
        </w:r>
      </w:ins>
      <w:r>
        <w:t xml:space="preserve"> The project involves defining a problem, understanding the storage and processing needs (short term and long term) of a solution and </w:t>
      </w:r>
      <w:ins w:id="5" w:author="Jari Koister" w:date="2015-09-15T19:57:00Z">
        <w:r>
          <w:t>select</w:t>
        </w:r>
        <w:r w:rsidR="001D2CC4">
          <w:t>ing</w:t>
        </w:r>
        <w:r>
          <w:t xml:space="preserve"> a</w:t>
        </w:r>
        <w:r w:rsidR="001D2CC4">
          <w:t>n appropriate</w:t>
        </w:r>
        <w:r>
          <w:t xml:space="preserve"> </w:t>
        </w:r>
      </w:ins>
      <w:r>
        <w:t xml:space="preserve">technical approach. Finally the students are expected to create an initial </w:t>
      </w:r>
      <w:ins w:id="6" w:author="Jari Koister" w:date="2015-09-15T19:57:00Z">
        <w:r w:rsidR="00CA56C5">
          <w:t>proof-of-concept</w:t>
        </w:r>
      </w:ins>
      <w:r>
        <w:t xml:space="preserve"> implementation of the solution </w:t>
      </w:r>
      <w:ins w:id="7" w:author="Jari Koister" w:date="2015-09-15T19:57:00Z">
        <w:r w:rsidR="00CA56C5">
          <w:t>that demonstrates</w:t>
        </w:r>
      </w:ins>
      <w:r>
        <w:t xml:space="preserve"> their understanding </w:t>
      </w:r>
      <w:ins w:id="8" w:author="Jari Koister" w:date="2015-09-15T19:57:00Z">
        <w:r w:rsidR="00CA56C5">
          <w:t>o</w:t>
        </w:r>
        <w:r>
          <w:t>f</w:t>
        </w:r>
      </w:ins>
      <w:r>
        <w:t xml:space="preserve"> stitching </w:t>
      </w:r>
      <w:ins w:id="9" w:author="Jari Koister" w:date="2015-09-15T19:57:00Z">
        <w:r w:rsidR="00CA56C5">
          <w:t>together a viable</w:t>
        </w:r>
      </w:ins>
      <w:r>
        <w:t xml:space="preserve"> end-to-end solution.</w:t>
      </w:r>
    </w:p>
    <w:p w14:paraId="226D33D1" w14:textId="36C2A489" w:rsidR="00B47541" w:rsidRDefault="00B47541" w:rsidP="00B47541">
      <w:r>
        <w:t xml:space="preserve">The students are </w:t>
      </w:r>
      <w:ins w:id="10" w:author="Jari Koister" w:date="2015-09-15T19:57:00Z">
        <w:r w:rsidR="00CA56C5">
          <w:t>asked</w:t>
        </w:r>
      </w:ins>
      <w:r>
        <w:t xml:space="preserve"> define their own problem, find the appropriate data, a</w:t>
      </w:r>
      <w:r w:rsidR="0048701A">
        <w:t>nd define the solution. The spiri</w:t>
      </w:r>
      <w:r>
        <w:t xml:space="preserve">t of the solution should be that of industrial-strength architecture that </w:t>
      </w:r>
      <w:ins w:id="11" w:author="Jari Koister" w:date="2015-09-15T19:57:00Z">
        <w:r w:rsidR="00CA56C5">
          <w:t>enables development</w:t>
        </w:r>
      </w:ins>
      <w:r>
        <w:t xml:space="preserve"> of </w:t>
      </w:r>
      <w:ins w:id="12" w:author="Jari Koister" w:date="2015-09-15T19:57:00Z">
        <w:r w:rsidR="00CA56C5">
          <w:t>a prototype</w:t>
        </w:r>
      </w:ins>
      <w:r>
        <w:t xml:space="preserve">, but also </w:t>
      </w:r>
      <w:proofErr w:type="gramStart"/>
      <w:r>
        <w:t xml:space="preserve">a </w:t>
      </w:r>
      <w:ins w:id="13" w:author="Jari Koister" w:date="2015-09-15T19:57:00Z">
        <w:r w:rsidR="00CA56C5">
          <w:t>provides</w:t>
        </w:r>
      </w:ins>
      <w:proofErr w:type="gramEnd"/>
      <w:r w:rsidR="00E54E6B">
        <w:t xml:space="preserve"> </w:t>
      </w:r>
      <w:bookmarkStart w:id="14" w:name="_GoBack"/>
      <w:bookmarkEnd w:id="14"/>
      <w:ins w:id="15" w:author="Jari Koister" w:date="2015-09-15T19:57:00Z">
        <w:r w:rsidR="00CA56C5">
          <w:t>a</w:t>
        </w:r>
        <w:r>
          <w:t xml:space="preserve"> </w:t>
        </w:r>
      </w:ins>
      <w:r>
        <w:t>path to a production strength system.</w:t>
      </w:r>
      <w:r w:rsidR="00566EF8">
        <w:t xml:space="preserve"> </w:t>
      </w:r>
      <w:ins w:id="16" w:author="Jari Koister" w:date="2015-09-15T19:57:00Z">
        <w:r w:rsidR="00CA56C5">
          <w:t>If students so request, instructors may provide suggestions for a problem statement.</w:t>
        </w:r>
      </w:ins>
      <w:ins w:id="17" w:author="Dan McClary" w:date="2015-09-15T19:57:00Z">
        <w:r w:rsidR="00566EF8">
          <w:t xml:space="preserve"> </w:t>
        </w:r>
      </w:ins>
    </w:p>
    <w:p w14:paraId="47DFAA39" w14:textId="77777777" w:rsidR="00B47541" w:rsidRDefault="00B47541" w:rsidP="00B47541">
      <w:pPr>
        <w:pStyle w:val="Heading1"/>
      </w:pPr>
      <w:bookmarkStart w:id="18" w:name="_Toc261004494"/>
      <w:r>
        <w:t>Guidelines</w:t>
      </w:r>
    </w:p>
    <w:p w14:paraId="6A922A4A" w14:textId="2F1701E3" w:rsidR="00B47541" w:rsidRDefault="00B47541" w:rsidP="00B47541">
      <w:pPr>
        <w:pStyle w:val="ListParagraph"/>
        <w:numPr>
          <w:ilvl w:val="0"/>
          <w:numId w:val="10"/>
        </w:numPr>
      </w:pPr>
      <w:r>
        <w:t xml:space="preserve">You need to identify a business </w:t>
      </w:r>
      <w:ins w:id="19" w:author="Dan McClary" w:date="2015-09-15T19:57:00Z">
        <w:r w:rsidR="0048701A">
          <w:t xml:space="preserve">or research </w:t>
        </w:r>
      </w:ins>
      <w:r>
        <w:t xml:space="preserve">problem based on an </w:t>
      </w:r>
      <w:ins w:id="20" w:author="Jari Koister" w:date="2015-09-15T19:57:00Z">
        <w:r>
          <w:t>exi</w:t>
        </w:r>
        <w:r w:rsidR="00CA56C5">
          <w:t>s</w:t>
        </w:r>
        <w:r>
          <w:t>ting</w:t>
        </w:r>
      </w:ins>
      <w:r>
        <w:t xml:space="preserve"> or new data set. There are no constraints </w:t>
      </w:r>
      <w:ins w:id="21" w:author="Jari Koister" w:date="2015-09-15T19:57:00Z">
        <w:r w:rsidR="00CA56C5">
          <w:t>on the data</w:t>
        </w:r>
      </w:ins>
      <w:r>
        <w:t xml:space="preserve"> as long as all privacy or co</w:t>
      </w:r>
      <w:r w:rsidR="00E065CF">
        <w:t xml:space="preserve">nfidentiality constraints are </w:t>
      </w:r>
      <w:ins w:id="22" w:author="Dan McClary" w:date="2015-09-15T19:57:00Z">
        <w:r w:rsidR="00E065CF">
          <w:t>m</w:t>
        </w:r>
        <w:r>
          <w:t>et</w:t>
        </w:r>
      </w:ins>
      <w:r>
        <w:t xml:space="preserve">. </w:t>
      </w:r>
    </w:p>
    <w:p w14:paraId="046D5412" w14:textId="43997449" w:rsidR="00B47541" w:rsidRDefault="00B47541" w:rsidP="00B47541">
      <w:pPr>
        <w:pStyle w:val="ListParagraph"/>
        <w:numPr>
          <w:ilvl w:val="0"/>
          <w:numId w:val="10"/>
        </w:numPr>
      </w:pPr>
      <w:r>
        <w:t xml:space="preserve">You need to implement </w:t>
      </w:r>
      <w:ins w:id="23" w:author="Jari Koister" w:date="2015-09-15T19:57:00Z">
        <w:r w:rsidR="00CA56C5">
          <w:t xml:space="preserve">a </w:t>
        </w:r>
      </w:ins>
      <w:r>
        <w:t>process that computes the result in a repeatable fashion.  Hence, it cannot just be a one-time computation.</w:t>
      </w:r>
      <w:ins w:id="24" w:author="Jari Koister" w:date="2015-09-15T19:57:00Z">
        <w:r w:rsidR="00CA56C5">
          <w:t xml:space="preserve"> It must be sufficiently easy to kick-off a new </w:t>
        </w:r>
        <w:proofErr w:type="gramStart"/>
        <w:r w:rsidR="00CA56C5">
          <w:t>end to end</w:t>
        </w:r>
        <w:proofErr w:type="gramEnd"/>
        <w:r w:rsidR="00CA56C5">
          <w:t xml:space="preserve"> execution of the process.</w:t>
        </w:r>
      </w:ins>
    </w:p>
    <w:p w14:paraId="713EDB54" w14:textId="21C66932" w:rsidR="00B47541" w:rsidRDefault="00B47541" w:rsidP="00B47541">
      <w:pPr>
        <w:pStyle w:val="ListParagraph"/>
        <w:numPr>
          <w:ilvl w:val="0"/>
          <w:numId w:val="10"/>
        </w:numPr>
      </w:pPr>
      <w:r>
        <w:t>The result</w:t>
      </w:r>
      <w:ins w:id="25" w:author="Jari Koister" w:date="2015-09-15T19:57:00Z">
        <w:r w:rsidR="00CA56C5">
          <w:t xml:space="preserve"> of the processing</w:t>
        </w:r>
      </w:ins>
      <w:r>
        <w:t xml:space="preserve"> should be accessible for review through some kind of serving layer and presented in a form that would make sense in </w:t>
      </w:r>
      <w:ins w:id="26" w:author="Jari Koister" w:date="2015-09-15T19:57:00Z">
        <w:r w:rsidR="00CA56C5">
          <w:t>an intended</w:t>
        </w:r>
      </w:ins>
      <w:r>
        <w:t xml:space="preserve"> real world scenario</w:t>
      </w:r>
      <w:ins w:id="27" w:author="Jari Koister" w:date="2015-09-15T19:57:00Z">
        <w:r w:rsidR="00CA56C5">
          <w:t>.</w:t>
        </w:r>
      </w:ins>
    </w:p>
    <w:p w14:paraId="1371067A" w14:textId="4153C960" w:rsidR="00B47541" w:rsidRDefault="00B47541" w:rsidP="00B47541">
      <w:pPr>
        <w:pStyle w:val="ListParagraph"/>
        <w:numPr>
          <w:ilvl w:val="0"/>
          <w:numId w:val="10"/>
        </w:numPr>
      </w:pPr>
      <w:r>
        <w:t>You can pick any of the technical solutions discussed in the course as long as you can justify why you picked that solution</w:t>
      </w:r>
      <w:ins w:id="28" w:author="Jari Koister" w:date="2015-09-15T19:57:00Z">
        <w:r w:rsidR="00CA56C5">
          <w:t>. The</w:t>
        </w:r>
      </w:ins>
      <w:r>
        <w:t xml:space="preserve"> justification </w:t>
      </w:r>
      <w:ins w:id="29" w:author="Jari Koister" w:date="2015-09-15T19:57:00Z">
        <w:r w:rsidR="00CA56C5">
          <w:t>must be</w:t>
        </w:r>
      </w:ins>
      <w:r>
        <w:t xml:space="preserve"> grounded in a real world use case.</w:t>
      </w:r>
    </w:p>
    <w:p w14:paraId="72122B97" w14:textId="77777777" w:rsidR="00B47541" w:rsidRDefault="00B47541" w:rsidP="00B47541">
      <w:pPr>
        <w:pStyle w:val="Heading1"/>
      </w:pPr>
      <w:r>
        <w:t>Evaluation and Acceptance Criteria</w:t>
      </w:r>
    </w:p>
    <w:p w14:paraId="3E1F45AE" w14:textId="77777777" w:rsidR="00B47541" w:rsidRPr="00335CC0" w:rsidRDefault="00B47541" w:rsidP="00B47541">
      <w:pPr>
        <w:rPr>
          <w:rFonts w:asciiTheme="majorHAnsi" w:hAnsiTheme="majorHAnsi"/>
          <w:b/>
          <w:sz w:val="24"/>
        </w:rPr>
      </w:pPr>
      <w:r w:rsidRPr="00335CC0">
        <w:rPr>
          <w:rFonts w:asciiTheme="majorHAnsi" w:hAnsiTheme="majorHAnsi"/>
          <w:b/>
          <w:sz w:val="24"/>
        </w:rPr>
        <w:t>Deliverables and criteria</w:t>
      </w:r>
    </w:p>
    <w:bookmarkEnd w:id="18"/>
    <w:p w14:paraId="50C0E792" w14:textId="7DAD7C1A" w:rsidR="00B47541" w:rsidRDefault="00B47541" w:rsidP="00B47541">
      <w:pPr>
        <w:pStyle w:val="ListParagraph"/>
        <w:numPr>
          <w:ilvl w:val="0"/>
          <w:numId w:val="11"/>
        </w:numPr>
        <w:rPr>
          <w:bCs/>
          <w:color w:val="auto"/>
          <w:szCs w:val="20"/>
        </w:rPr>
      </w:pPr>
      <w:r w:rsidRPr="008977AD">
        <w:rPr>
          <w:b/>
          <w:color w:val="auto"/>
        </w:rPr>
        <w:t>A proposal presentation</w:t>
      </w:r>
      <w:r>
        <w:rPr>
          <w:bCs/>
          <w:color w:val="auto"/>
          <w:szCs w:val="20"/>
        </w:rPr>
        <w:t xml:space="preserve"> in PPT</w:t>
      </w:r>
      <w:ins w:id="30" w:author="Dan McClary" w:date="2015-09-15T19:57:00Z">
        <w:r w:rsidR="00E065CF">
          <w:rPr>
            <w:bCs/>
            <w:color w:val="auto"/>
            <w:szCs w:val="20"/>
          </w:rPr>
          <w:t>, Keynote</w:t>
        </w:r>
      </w:ins>
      <w:r>
        <w:rPr>
          <w:bCs/>
          <w:color w:val="auto"/>
          <w:szCs w:val="20"/>
        </w:rPr>
        <w:t xml:space="preserve"> or Google </w:t>
      </w:r>
      <w:ins w:id="31" w:author="Dan McClary" w:date="2015-09-15T19:57:00Z">
        <w:r w:rsidR="00E065CF">
          <w:rPr>
            <w:bCs/>
            <w:color w:val="auto"/>
            <w:szCs w:val="20"/>
          </w:rPr>
          <w:t>Slide</w:t>
        </w:r>
      </w:ins>
      <w:r>
        <w:rPr>
          <w:bCs/>
          <w:color w:val="auto"/>
          <w:szCs w:val="20"/>
        </w:rPr>
        <w:t xml:space="preserve">. You should think about the proposal as something that you </w:t>
      </w:r>
      <w:ins w:id="32" w:author="Jari Koister" w:date="2015-09-15T19:57:00Z">
        <w:r w:rsidR="00CA56C5">
          <w:rPr>
            <w:bCs/>
            <w:color w:val="auto"/>
            <w:szCs w:val="20"/>
          </w:rPr>
          <w:t>would be</w:t>
        </w:r>
      </w:ins>
      <w:r>
        <w:rPr>
          <w:bCs/>
          <w:color w:val="auto"/>
          <w:szCs w:val="20"/>
        </w:rPr>
        <w:t xml:space="preserve"> presenting to an executive</w:t>
      </w:r>
      <w:r w:rsidR="0058122E">
        <w:rPr>
          <w:bCs/>
          <w:color w:val="auto"/>
          <w:szCs w:val="20"/>
        </w:rPr>
        <w:t xml:space="preserve"> </w:t>
      </w:r>
      <w:ins w:id="33" w:author="Jari Koister" w:date="2015-09-15T19:57:00Z">
        <w:r w:rsidR="00CA56C5">
          <w:rPr>
            <w:bCs/>
            <w:color w:val="auto"/>
            <w:szCs w:val="20"/>
          </w:rPr>
          <w:t>for a go/no-go decision</w:t>
        </w:r>
      </w:ins>
      <w:r w:rsidR="00F9127E">
        <w:rPr>
          <w:bCs/>
          <w:color w:val="auto"/>
          <w:szCs w:val="20"/>
        </w:rPr>
        <w:t>, determining the</w:t>
      </w:r>
      <w:ins w:id="34" w:author="Dan McClary" w:date="2015-09-15T19:57:00Z">
        <w:r w:rsidR="0058122E">
          <w:rPr>
            <w:bCs/>
            <w:color w:val="auto"/>
            <w:szCs w:val="20"/>
          </w:rPr>
          <w:t xml:space="preserve"> fund</w:t>
        </w:r>
      </w:ins>
      <w:r w:rsidR="00F9127E">
        <w:rPr>
          <w:bCs/>
          <w:color w:val="auto"/>
          <w:szCs w:val="20"/>
        </w:rPr>
        <w:t>ing of</w:t>
      </w:r>
      <w:ins w:id="35" w:author="Dan McClary" w:date="2015-09-15T19:57:00Z">
        <w:r w:rsidR="0058122E">
          <w:rPr>
            <w:bCs/>
            <w:color w:val="auto"/>
            <w:szCs w:val="20"/>
          </w:rPr>
          <w:t xml:space="preserve"> the project</w:t>
        </w:r>
        <w:r>
          <w:rPr>
            <w:bCs/>
            <w:color w:val="auto"/>
            <w:szCs w:val="20"/>
          </w:rPr>
          <w:t>.</w:t>
        </w:r>
      </w:ins>
      <w:r>
        <w:rPr>
          <w:bCs/>
          <w:color w:val="auto"/>
          <w:szCs w:val="20"/>
        </w:rPr>
        <w:t xml:space="preserve"> You are expected to justify solving the problem and motivating the solution you are proposing.</w:t>
      </w:r>
    </w:p>
    <w:p w14:paraId="1380B132" w14:textId="732C0448" w:rsidR="00B47541" w:rsidRPr="003910CB" w:rsidRDefault="00B47541" w:rsidP="00B47541">
      <w:pPr>
        <w:pStyle w:val="ListParagraph"/>
        <w:numPr>
          <w:ilvl w:val="0"/>
          <w:numId w:val="11"/>
        </w:numPr>
        <w:rPr>
          <w:bCs/>
          <w:color w:val="auto"/>
          <w:szCs w:val="20"/>
        </w:rPr>
      </w:pPr>
      <w:r w:rsidRPr="008977AD">
        <w:rPr>
          <w:b/>
          <w:color w:val="auto"/>
        </w:rPr>
        <w:t>A final presentation</w:t>
      </w:r>
      <w:r>
        <w:rPr>
          <w:bCs/>
          <w:color w:val="auto"/>
          <w:szCs w:val="20"/>
        </w:rPr>
        <w:t xml:space="preserve">. A presentation of the problem, the final product, and a roadmap for improving the solution with </w:t>
      </w:r>
      <w:ins w:id="36" w:author="Jari Koister" w:date="2015-09-15T19:57:00Z">
        <w:r>
          <w:rPr>
            <w:bCs/>
            <w:color w:val="auto"/>
            <w:szCs w:val="20"/>
          </w:rPr>
          <w:t>increase</w:t>
        </w:r>
        <w:r w:rsidR="00CA56C5">
          <w:rPr>
            <w:bCs/>
            <w:color w:val="auto"/>
            <w:szCs w:val="20"/>
          </w:rPr>
          <w:t>d</w:t>
        </w:r>
      </w:ins>
      <w:r>
        <w:rPr>
          <w:bCs/>
          <w:color w:val="auto"/>
          <w:szCs w:val="20"/>
        </w:rPr>
        <w:t xml:space="preserve"> usage and </w:t>
      </w:r>
      <w:ins w:id="37" w:author="Jari Koister" w:date="2015-09-15T19:57:00Z">
        <w:r w:rsidR="00CA56C5">
          <w:rPr>
            <w:bCs/>
            <w:color w:val="auto"/>
            <w:szCs w:val="20"/>
          </w:rPr>
          <w:t xml:space="preserve">increasing </w:t>
        </w:r>
      </w:ins>
      <w:r>
        <w:rPr>
          <w:bCs/>
          <w:color w:val="auto"/>
          <w:szCs w:val="20"/>
        </w:rPr>
        <w:t>data size.</w:t>
      </w:r>
    </w:p>
    <w:p w14:paraId="4B1A86E2" w14:textId="77777777" w:rsidR="00B47541" w:rsidRPr="002E0060" w:rsidRDefault="00B47541" w:rsidP="00B47541">
      <w:pPr>
        <w:pStyle w:val="ListParagraph"/>
        <w:numPr>
          <w:ilvl w:val="0"/>
          <w:numId w:val="11"/>
        </w:numPr>
        <w:rPr>
          <w:bCs/>
          <w:color w:val="auto"/>
          <w:szCs w:val="20"/>
        </w:rPr>
      </w:pPr>
      <w:r w:rsidRPr="002E0060">
        <w:rPr>
          <w:rFonts w:eastAsiaTheme="minorHAnsi"/>
          <w:bCs/>
          <w:color w:val="auto"/>
          <w:szCs w:val="20"/>
        </w:rPr>
        <w:t xml:space="preserve">All </w:t>
      </w:r>
      <w:r w:rsidRPr="008977AD">
        <w:rPr>
          <w:b/>
          <w:color w:val="auto"/>
        </w:rPr>
        <w:t>Code</w:t>
      </w:r>
      <w:r w:rsidRPr="002E0060">
        <w:rPr>
          <w:rFonts w:eastAsiaTheme="minorHAnsi"/>
          <w:bCs/>
          <w:color w:val="auto"/>
          <w:szCs w:val="20"/>
        </w:rPr>
        <w:t xml:space="preserve"> Submitted to Github</w:t>
      </w:r>
      <w:r>
        <w:rPr>
          <w:rFonts w:eastAsiaTheme="minorHAnsi"/>
          <w:bCs/>
          <w:color w:val="auto"/>
          <w:szCs w:val="20"/>
        </w:rPr>
        <w:t xml:space="preserve"> per submission guidelines.</w:t>
      </w:r>
    </w:p>
    <w:p w14:paraId="53B55D06" w14:textId="77777777" w:rsidR="00B47541" w:rsidRPr="002E0060" w:rsidRDefault="00B47541" w:rsidP="00B47541">
      <w:pPr>
        <w:pStyle w:val="ListParagraph"/>
        <w:numPr>
          <w:ilvl w:val="0"/>
          <w:numId w:val="11"/>
        </w:numPr>
        <w:rPr>
          <w:bCs/>
          <w:color w:val="auto"/>
          <w:szCs w:val="20"/>
        </w:rPr>
      </w:pPr>
      <w:r w:rsidRPr="002E0060">
        <w:rPr>
          <w:rFonts w:eastAsiaTheme="minorHAnsi"/>
          <w:bCs/>
          <w:color w:val="auto"/>
          <w:szCs w:val="20"/>
        </w:rPr>
        <w:t>The ins</w:t>
      </w:r>
      <w:r>
        <w:rPr>
          <w:rFonts w:eastAsiaTheme="minorHAnsi"/>
          <w:bCs/>
          <w:color w:val="auto"/>
          <w:szCs w:val="20"/>
        </w:rPr>
        <w:t>tructor should be able to clone</w:t>
      </w:r>
      <w:r w:rsidRPr="008977AD">
        <w:rPr>
          <w:b/>
          <w:color w:val="auto"/>
        </w:rPr>
        <w:t>, build and run the project</w:t>
      </w:r>
      <w:r w:rsidRPr="002E0060">
        <w:rPr>
          <w:rFonts w:eastAsiaTheme="minorHAnsi"/>
          <w:bCs/>
          <w:color w:val="auto"/>
          <w:szCs w:val="20"/>
        </w:rPr>
        <w:t>.</w:t>
      </w:r>
    </w:p>
    <w:p w14:paraId="1D02469B" w14:textId="77777777" w:rsidR="00FE7A2A" w:rsidRPr="00FE7A2A" w:rsidRDefault="00B47541" w:rsidP="00FE7A2A">
      <w:pPr>
        <w:pStyle w:val="ListParagraph"/>
        <w:numPr>
          <w:ilvl w:val="0"/>
          <w:numId w:val="11"/>
        </w:numPr>
        <w:rPr>
          <w:bCs/>
          <w:color w:val="auto"/>
          <w:szCs w:val="20"/>
        </w:rPr>
      </w:pPr>
      <w:r w:rsidRPr="002E0060">
        <w:rPr>
          <w:rFonts w:eastAsiaTheme="minorHAnsi"/>
          <w:bCs/>
          <w:color w:val="auto"/>
          <w:szCs w:val="20"/>
        </w:rPr>
        <w:t xml:space="preserve">All </w:t>
      </w:r>
      <w:r w:rsidRPr="008977AD">
        <w:rPr>
          <w:b/>
          <w:color w:val="auto"/>
        </w:rPr>
        <w:t>required documents and presentations in Github</w:t>
      </w:r>
      <w:r w:rsidRPr="002E0060">
        <w:rPr>
          <w:rFonts w:eastAsiaTheme="minorHAnsi"/>
          <w:bCs/>
          <w:color w:val="auto"/>
          <w:szCs w:val="20"/>
        </w:rPr>
        <w:t>.</w:t>
      </w:r>
      <w:r>
        <w:rPr>
          <w:rFonts w:eastAsiaTheme="minorHAnsi"/>
          <w:bCs/>
          <w:color w:val="auto"/>
          <w:szCs w:val="20"/>
        </w:rPr>
        <w:t xml:space="preserve"> The repo should be completely self-contained</w:t>
      </w:r>
      <w:ins w:id="38" w:author="Jari Koister" w:date="2015-09-15T19:57:00Z">
        <w:r w:rsidR="00CA56C5">
          <w:rPr>
            <w:rFonts w:eastAsiaTheme="minorHAnsi"/>
            <w:bCs/>
            <w:color w:val="auto"/>
            <w:szCs w:val="20"/>
          </w:rPr>
          <w:t xml:space="preserve"> and creating </w:t>
        </w:r>
        <w:proofErr w:type="gramStart"/>
        <w:r w:rsidR="00CA56C5">
          <w:rPr>
            <w:rFonts w:eastAsiaTheme="minorHAnsi"/>
            <w:bCs/>
            <w:color w:val="auto"/>
            <w:szCs w:val="20"/>
          </w:rPr>
          <w:t xml:space="preserve">in </w:t>
        </w:r>
      </w:ins>
      <w:r w:rsidR="00FE7A2A">
        <w:rPr>
          <w:rFonts w:eastAsiaTheme="minorHAnsi"/>
          <w:bCs/>
          <w:color w:val="auto"/>
          <w:szCs w:val="20"/>
        </w:rPr>
        <w:t xml:space="preserve"> </w:t>
      </w:r>
      <w:ins w:id="39" w:author="Jari Koister" w:date="2015-09-15T19:57:00Z">
        <w:r w:rsidR="00FE7A2A">
          <w:rPr>
            <w:rFonts w:eastAsiaTheme="minorHAnsi"/>
            <w:bCs/>
            <w:color w:val="auto"/>
            <w:szCs w:val="20"/>
          </w:rPr>
          <w:t>accordance</w:t>
        </w:r>
        <w:proofErr w:type="gramEnd"/>
        <w:r w:rsidR="00FE7A2A">
          <w:rPr>
            <w:rFonts w:eastAsiaTheme="minorHAnsi"/>
            <w:bCs/>
            <w:color w:val="auto"/>
            <w:szCs w:val="20"/>
          </w:rPr>
          <w:t xml:space="preserve"> with submission instructions</w:t>
        </w:r>
      </w:ins>
      <w:r w:rsidR="00FE7A2A">
        <w:rPr>
          <w:rFonts w:eastAsiaTheme="minorHAnsi"/>
          <w:bCs/>
          <w:color w:val="auto"/>
          <w:szCs w:val="20"/>
        </w:rPr>
        <w:t>.</w:t>
      </w:r>
    </w:p>
    <w:p w14:paraId="4C68E276" w14:textId="444EC5AD" w:rsidR="00FE7A2A" w:rsidRDefault="00FE7A2A" w:rsidP="00FE7A2A">
      <w:pPr>
        <w:pStyle w:val="ListParagraph"/>
        <w:rPr>
          <w:rFonts w:eastAsiaTheme="minorHAnsi"/>
          <w:bCs/>
          <w:color w:val="auto"/>
          <w:szCs w:val="20"/>
        </w:rPr>
      </w:pPr>
    </w:p>
    <w:p w14:paraId="25C096AD" w14:textId="77777777" w:rsidR="00FE7A2A" w:rsidRPr="002E0060" w:rsidRDefault="00FE7A2A" w:rsidP="00FE7A2A">
      <w:pPr>
        <w:pStyle w:val="ListParagraph"/>
        <w:numPr>
          <w:ilvl w:val="0"/>
          <w:numId w:val="11"/>
        </w:numPr>
        <w:rPr>
          <w:bCs/>
          <w:color w:val="auto"/>
          <w:szCs w:val="20"/>
        </w:rPr>
      </w:pPr>
      <w:r w:rsidRPr="002E0060">
        <w:rPr>
          <w:rFonts w:eastAsiaTheme="minorHAnsi"/>
          <w:bCs/>
          <w:color w:val="auto"/>
          <w:szCs w:val="20"/>
        </w:rPr>
        <w:t xml:space="preserve">All </w:t>
      </w:r>
      <w:r w:rsidRPr="008977AD">
        <w:rPr>
          <w:b/>
          <w:color w:val="auto"/>
        </w:rPr>
        <w:t>know limitations</w:t>
      </w:r>
      <w:r w:rsidRPr="002E0060">
        <w:rPr>
          <w:rFonts w:eastAsiaTheme="minorHAnsi"/>
          <w:bCs/>
          <w:color w:val="auto"/>
          <w:szCs w:val="20"/>
        </w:rPr>
        <w:t xml:space="preserve"> with respect to scale etc</w:t>
      </w:r>
      <w:r>
        <w:rPr>
          <w:rFonts w:eastAsiaTheme="minorHAnsi"/>
          <w:bCs/>
          <w:color w:val="auto"/>
          <w:szCs w:val="20"/>
        </w:rPr>
        <w:t xml:space="preserve">. should be documented in the </w:t>
      </w:r>
      <w:r w:rsidRPr="00773A60">
        <w:rPr>
          <w:rFonts w:eastAsiaTheme="minorHAnsi"/>
          <w:b/>
          <w:bCs/>
          <w:color w:val="auto"/>
          <w:szCs w:val="20"/>
        </w:rPr>
        <w:t>final presentation</w:t>
      </w:r>
      <w:r w:rsidRPr="002E0060">
        <w:rPr>
          <w:rFonts w:eastAsiaTheme="minorHAnsi"/>
          <w:bCs/>
          <w:color w:val="auto"/>
          <w:szCs w:val="20"/>
        </w:rPr>
        <w:t>.</w:t>
      </w:r>
    </w:p>
    <w:p w14:paraId="686129A3" w14:textId="77777777" w:rsidR="00FE7A2A" w:rsidRDefault="00FE7A2A" w:rsidP="00FE7A2A">
      <w:pPr>
        <w:pStyle w:val="ListParagraph"/>
        <w:numPr>
          <w:ilvl w:val="0"/>
          <w:numId w:val="11"/>
        </w:numPr>
        <w:rPr>
          <w:bCs/>
          <w:color w:val="auto"/>
          <w:szCs w:val="20"/>
        </w:rPr>
      </w:pPr>
      <w:r w:rsidRPr="002E0060">
        <w:rPr>
          <w:bCs/>
          <w:color w:val="auto"/>
          <w:szCs w:val="20"/>
        </w:rPr>
        <w:t xml:space="preserve">There should be a </w:t>
      </w:r>
      <w:r w:rsidRPr="008977AD">
        <w:rPr>
          <w:b/>
          <w:color w:val="auto"/>
        </w:rPr>
        <w:t>runnable instance</w:t>
      </w:r>
      <w:r w:rsidRPr="002E0060">
        <w:rPr>
          <w:bCs/>
          <w:color w:val="auto"/>
          <w:szCs w:val="20"/>
        </w:rPr>
        <w:t xml:space="preserve"> of the solution.</w:t>
      </w:r>
    </w:p>
    <w:p w14:paraId="24D54B90" w14:textId="5264FB60" w:rsidR="00FE7A2A" w:rsidRDefault="00FE7A2A" w:rsidP="00FE7A2A">
      <w:pPr>
        <w:pStyle w:val="ListParagraph"/>
        <w:numPr>
          <w:ilvl w:val="0"/>
          <w:numId w:val="11"/>
        </w:numPr>
        <w:rPr>
          <w:bCs/>
          <w:color w:val="auto"/>
          <w:szCs w:val="20"/>
        </w:rPr>
      </w:pPr>
      <w:r>
        <w:rPr>
          <w:bCs/>
          <w:color w:val="auto"/>
          <w:szCs w:val="20"/>
        </w:rPr>
        <w:t xml:space="preserve">Analyze the </w:t>
      </w:r>
      <w:r w:rsidRPr="008977AD">
        <w:rPr>
          <w:b/>
          <w:color w:val="auto"/>
        </w:rPr>
        <w:t>complexity and storage</w:t>
      </w:r>
      <w:r>
        <w:rPr>
          <w:bCs/>
          <w:color w:val="auto"/>
          <w:szCs w:val="20"/>
        </w:rPr>
        <w:t xml:space="preserve"> needs for the application; include this in the </w:t>
      </w:r>
      <w:r w:rsidRPr="00773A60">
        <w:rPr>
          <w:b/>
          <w:bCs/>
          <w:color w:val="auto"/>
          <w:szCs w:val="20"/>
        </w:rPr>
        <w:t>final presentation</w:t>
      </w:r>
      <w:r>
        <w:rPr>
          <w:bCs/>
          <w:color w:val="auto"/>
          <w:szCs w:val="20"/>
        </w:rPr>
        <w:t xml:space="preserve">. </w:t>
      </w:r>
    </w:p>
    <w:p w14:paraId="7993B1C2" w14:textId="597F772F" w:rsidR="00FE7A2A" w:rsidRPr="00FE7A2A" w:rsidRDefault="00FE7A2A" w:rsidP="00FE7A2A">
      <w:pPr>
        <w:rPr>
          <w:bCs/>
          <w:color w:val="auto"/>
          <w:szCs w:val="20"/>
        </w:rPr>
      </w:pPr>
      <w:r>
        <w:rPr>
          <w:bCs/>
          <w:color w:val="auto"/>
          <w:szCs w:val="20"/>
        </w:rPr>
        <w:t>The following table provides guidance on how projects are graded and what aspects that are being considered in the review.</w:t>
      </w:r>
    </w:p>
    <w:tbl>
      <w:tblPr>
        <w:tblStyle w:val="TableGrid"/>
        <w:tblW w:w="0" w:type="auto"/>
        <w:tblInd w:w="720" w:type="dxa"/>
        <w:tblLook w:val="04A0" w:firstRow="1" w:lastRow="0" w:firstColumn="1" w:lastColumn="0" w:noHBand="0" w:noVBand="1"/>
      </w:tblPr>
      <w:tblGrid>
        <w:gridCol w:w="2268"/>
        <w:gridCol w:w="3060"/>
        <w:gridCol w:w="5256"/>
      </w:tblGrid>
      <w:tr w:rsidR="00FE7A2A" w14:paraId="37898268" w14:textId="77777777" w:rsidTr="00FE7A2A">
        <w:tc>
          <w:tcPr>
            <w:tcW w:w="2268" w:type="dxa"/>
          </w:tcPr>
          <w:p w14:paraId="6ED723D3" w14:textId="4CDA9BB1" w:rsidR="00FE7A2A" w:rsidRPr="00FE7A2A" w:rsidRDefault="00FE7A2A" w:rsidP="00FE7A2A">
            <w:pPr>
              <w:rPr>
                <w:rFonts w:eastAsiaTheme="minorHAnsi"/>
                <w:b/>
                <w:bCs/>
                <w:color w:val="auto"/>
                <w:szCs w:val="20"/>
              </w:rPr>
            </w:pPr>
            <w:r w:rsidRPr="00FE7A2A">
              <w:rPr>
                <w:rFonts w:eastAsiaTheme="minorHAnsi"/>
                <w:b/>
                <w:bCs/>
                <w:color w:val="auto"/>
                <w:szCs w:val="20"/>
              </w:rPr>
              <w:t>Aspect</w:t>
            </w:r>
            <w:r>
              <w:rPr>
                <w:rFonts w:eastAsiaTheme="minorHAnsi"/>
                <w:b/>
                <w:bCs/>
                <w:color w:val="auto"/>
                <w:szCs w:val="20"/>
              </w:rPr>
              <w:t>s</w:t>
            </w:r>
          </w:p>
        </w:tc>
        <w:tc>
          <w:tcPr>
            <w:tcW w:w="3060" w:type="dxa"/>
          </w:tcPr>
          <w:p w14:paraId="4E8649B7" w14:textId="6BE3F29F" w:rsidR="00FE7A2A" w:rsidRPr="00FE7A2A" w:rsidRDefault="00FE7A2A" w:rsidP="00FE7A2A">
            <w:pPr>
              <w:rPr>
                <w:rFonts w:eastAsiaTheme="minorHAnsi"/>
                <w:b/>
                <w:bCs/>
                <w:color w:val="auto"/>
                <w:szCs w:val="20"/>
              </w:rPr>
            </w:pPr>
            <w:r w:rsidRPr="00FE7A2A">
              <w:rPr>
                <w:rFonts w:eastAsiaTheme="minorHAnsi"/>
                <w:b/>
                <w:bCs/>
                <w:color w:val="auto"/>
                <w:szCs w:val="20"/>
              </w:rPr>
              <w:t>Description</w:t>
            </w:r>
          </w:p>
        </w:tc>
        <w:tc>
          <w:tcPr>
            <w:tcW w:w="5256" w:type="dxa"/>
          </w:tcPr>
          <w:p w14:paraId="10C6D942" w14:textId="22DFAC95" w:rsidR="00FE7A2A" w:rsidRPr="00FE7A2A" w:rsidRDefault="00FE7A2A" w:rsidP="00FE7A2A">
            <w:pPr>
              <w:rPr>
                <w:rFonts w:eastAsiaTheme="minorHAnsi"/>
                <w:b/>
                <w:bCs/>
                <w:color w:val="auto"/>
                <w:szCs w:val="20"/>
              </w:rPr>
            </w:pPr>
            <w:r w:rsidRPr="00FE7A2A">
              <w:rPr>
                <w:rFonts w:eastAsiaTheme="minorHAnsi"/>
                <w:b/>
                <w:bCs/>
                <w:color w:val="auto"/>
                <w:szCs w:val="20"/>
              </w:rPr>
              <w:t>Grading</w:t>
            </w:r>
          </w:p>
        </w:tc>
      </w:tr>
      <w:tr w:rsidR="00FE7A2A" w14:paraId="00BF0485" w14:textId="77777777" w:rsidTr="00FE7A2A">
        <w:tc>
          <w:tcPr>
            <w:tcW w:w="2268" w:type="dxa"/>
          </w:tcPr>
          <w:p w14:paraId="315CA9EC" w14:textId="4CE4C55F" w:rsidR="00FE7A2A" w:rsidRPr="00FE7A2A" w:rsidRDefault="00FE7A2A" w:rsidP="00FE7A2A">
            <w:pPr>
              <w:rPr>
                <w:rFonts w:asciiTheme="majorHAnsi" w:eastAsiaTheme="minorHAnsi" w:hAnsiTheme="majorHAnsi"/>
                <w:bCs/>
                <w:color w:val="auto"/>
                <w:szCs w:val="20"/>
              </w:rPr>
            </w:pPr>
            <w:r w:rsidRPr="00FE7A2A">
              <w:rPr>
                <w:rFonts w:asciiTheme="majorHAnsi" w:hAnsiTheme="majorHAnsi" w:cs="Arial"/>
                <w:color w:val="000000"/>
                <w:sz w:val="18"/>
                <w:szCs w:val="18"/>
              </w:rPr>
              <w:t xml:space="preserve">Base Requirements </w:t>
            </w:r>
          </w:p>
        </w:tc>
        <w:tc>
          <w:tcPr>
            <w:tcW w:w="3060" w:type="dxa"/>
          </w:tcPr>
          <w:p w14:paraId="4AEF89EA" w14:textId="7F74B01D" w:rsidR="00FE7A2A" w:rsidRPr="00FE7A2A" w:rsidRDefault="00FE7A2A" w:rsidP="00FE7A2A">
            <w:pPr>
              <w:rPr>
                <w:rFonts w:asciiTheme="majorHAnsi" w:eastAsiaTheme="minorHAnsi" w:hAnsiTheme="majorHAnsi"/>
                <w:bCs/>
                <w:color w:val="auto"/>
                <w:szCs w:val="20"/>
              </w:rPr>
            </w:pPr>
            <w:r w:rsidRPr="00FE7A2A">
              <w:rPr>
                <w:rFonts w:asciiTheme="majorHAnsi" w:hAnsiTheme="majorHAnsi" w:cs="Arial"/>
                <w:color w:val="000000"/>
                <w:sz w:val="18"/>
                <w:szCs w:val="18"/>
              </w:rPr>
              <w:t xml:space="preserve">Buy in </w:t>
            </w:r>
          </w:p>
        </w:tc>
        <w:tc>
          <w:tcPr>
            <w:tcW w:w="5256" w:type="dxa"/>
          </w:tcPr>
          <w:p w14:paraId="628AC546" w14:textId="2DC21609" w:rsidR="00FE7A2A" w:rsidRPr="00FE7A2A" w:rsidRDefault="00FE7A2A" w:rsidP="00FE7A2A">
            <w:pPr>
              <w:rPr>
                <w:rFonts w:asciiTheme="majorHAnsi" w:eastAsiaTheme="minorHAnsi" w:hAnsiTheme="majorHAnsi"/>
                <w:bCs/>
                <w:color w:val="auto"/>
                <w:szCs w:val="20"/>
              </w:rPr>
            </w:pPr>
            <w:r>
              <w:rPr>
                <w:rFonts w:asciiTheme="majorHAnsi" w:hAnsiTheme="majorHAnsi" w:cs="Arial"/>
                <w:color w:val="000000"/>
                <w:sz w:val="18"/>
                <w:szCs w:val="18"/>
              </w:rPr>
              <w:t>As described in deliverables and criteria section</w:t>
            </w:r>
          </w:p>
        </w:tc>
      </w:tr>
      <w:tr w:rsidR="00FE7A2A" w14:paraId="7358A85A" w14:textId="77777777" w:rsidTr="00FE7A2A">
        <w:tc>
          <w:tcPr>
            <w:tcW w:w="2268" w:type="dxa"/>
          </w:tcPr>
          <w:p w14:paraId="3B1D1FFC" w14:textId="0C4DC9D3" w:rsidR="00FE7A2A" w:rsidRPr="00FE7A2A" w:rsidRDefault="00FE7A2A" w:rsidP="00FE7A2A">
            <w:pPr>
              <w:rPr>
                <w:rFonts w:asciiTheme="majorHAnsi" w:eastAsiaTheme="minorHAnsi" w:hAnsiTheme="majorHAnsi"/>
                <w:bCs/>
                <w:color w:val="auto"/>
                <w:szCs w:val="20"/>
              </w:rPr>
            </w:pPr>
            <w:r w:rsidRPr="00FE7A2A">
              <w:rPr>
                <w:rFonts w:asciiTheme="majorHAnsi" w:hAnsiTheme="majorHAnsi" w:cs="Arial"/>
                <w:color w:val="000000"/>
                <w:sz w:val="18"/>
                <w:szCs w:val="18"/>
              </w:rPr>
              <w:t>Scope</w:t>
            </w:r>
          </w:p>
        </w:tc>
        <w:tc>
          <w:tcPr>
            <w:tcW w:w="3060" w:type="dxa"/>
          </w:tcPr>
          <w:p w14:paraId="1F4457F4" w14:textId="20753E0F"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color w:val="000000"/>
                <w:sz w:val="18"/>
                <w:szCs w:val="18"/>
              </w:rPr>
              <w:t>The purpose of this aspect is to level the projects against each other in terms of scope and difficulty. A very difficult project should have more weight on the final grade than a very simple project</w:t>
            </w:r>
            <w:r>
              <w:rPr>
                <w:rFonts w:asciiTheme="majorHAnsi" w:hAnsiTheme="majorHAnsi" w:cs="Arial"/>
                <w:color w:val="000000"/>
                <w:sz w:val="18"/>
                <w:szCs w:val="18"/>
              </w:rPr>
              <w:t>, give other aspects are equal.</w:t>
            </w:r>
          </w:p>
          <w:p w14:paraId="1BEEFD3D" w14:textId="77777777" w:rsidR="00FE7A2A" w:rsidRPr="00FE7A2A" w:rsidRDefault="00FE7A2A" w:rsidP="00FE7A2A">
            <w:pPr>
              <w:rPr>
                <w:rFonts w:asciiTheme="majorHAnsi" w:eastAsia="Times New Roman" w:hAnsiTheme="majorHAnsi" w:cs="Times New Roman"/>
                <w:sz w:val="18"/>
                <w:szCs w:val="18"/>
              </w:rPr>
            </w:pPr>
          </w:p>
          <w:p w14:paraId="6760CCD4" w14:textId="046A47B0" w:rsidR="00FE7A2A" w:rsidRPr="00FE7A2A" w:rsidRDefault="00FE7A2A" w:rsidP="00FE7A2A">
            <w:pPr>
              <w:rPr>
                <w:rFonts w:asciiTheme="majorHAnsi" w:eastAsiaTheme="minorHAnsi" w:hAnsiTheme="majorHAnsi"/>
                <w:bCs/>
                <w:color w:val="auto"/>
                <w:szCs w:val="20"/>
              </w:rPr>
            </w:pPr>
            <w:r w:rsidRPr="00FE7A2A">
              <w:rPr>
                <w:rFonts w:asciiTheme="majorHAnsi" w:hAnsiTheme="majorHAnsi" w:cs="Arial"/>
                <w:color w:val="000000"/>
                <w:sz w:val="18"/>
                <w:szCs w:val="18"/>
              </w:rPr>
              <w:t>Multiplier: multiply the sum of the points with the factor.</w:t>
            </w:r>
          </w:p>
        </w:tc>
        <w:tc>
          <w:tcPr>
            <w:tcW w:w="5256" w:type="dxa"/>
          </w:tcPr>
          <w:p w14:paraId="570F2979"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b/>
                <w:bCs/>
                <w:color w:val="000000"/>
                <w:sz w:val="18"/>
                <w:szCs w:val="18"/>
              </w:rPr>
              <w:t>Core Requirement</w:t>
            </w:r>
            <w:r w:rsidRPr="00FE7A2A">
              <w:rPr>
                <w:rFonts w:asciiTheme="majorHAnsi" w:hAnsiTheme="majorHAnsi" w:cs="Arial"/>
                <w:color w:val="000000"/>
                <w:sz w:val="18"/>
                <w:szCs w:val="18"/>
              </w:rPr>
              <w:t>:</w:t>
            </w:r>
          </w:p>
          <w:p w14:paraId="0177CB13" w14:textId="77777777" w:rsidR="00FE7A2A" w:rsidRDefault="00FE7A2A" w:rsidP="00FE7A2A">
            <w:pPr>
              <w:pStyle w:val="NormalWeb"/>
              <w:numPr>
                <w:ilvl w:val="0"/>
                <w:numId w:val="31"/>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Meani</w:t>
            </w:r>
            <w:r>
              <w:rPr>
                <w:rFonts w:asciiTheme="majorHAnsi" w:hAnsiTheme="majorHAnsi" w:cs="Arial"/>
                <w:color w:val="000000"/>
                <w:sz w:val="18"/>
                <w:szCs w:val="18"/>
              </w:rPr>
              <w:t>ngful use case involving an end-to-</w:t>
            </w:r>
            <w:r w:rsidRPr="00FE7A2A">
              <w:rPr>
                <w:rFonts w:asciiTheme="majorHAnsi" w:hAnsiTheme="majorHAnsi" w:cs="Arial"/>
                <w:color w:val="000000"/>
                <w:sz w:val="18"/>
                <w:szCs w:val="18"/>
              </w:rPr>
              <w:t>end data flow using at least one data set.</w:t>
            </w:r>
            <w:r>
              <w:rPr>
                <w:rFonts w:asciiTheme="majorHAnsi" w:hAnsiTheme="majorHAnsi" w:cs="Arial"/>
                <w:color w:val="000000"/>
                <w:sz w:val="18"/>
                <w:szCs w:val="18"/>
              </w:rPr>
              <w:t xml:space="preserve"> </w:t>
            </w:r>
            <w:r w:rsidRPr="00FE7A2A">
              <w:rPr>
                <w:rFonts w:asciiTheme="majorHAnsi" w:hAnsiTheme="majorHAnsi" w:cs="Arial"/>
                <w:color w:val="000000"/>
                <w:sz w:val="18"/>
                <w:szCs w:val="18"/>
              </w:rPr>
              <w:t xml:space="preserve">Easy, few or no external dependencies. </w:t>
            </w:r>
          </w:p>
          <w:p w14:paraId="54E9ECC3" w14:textId="5A8F0632" w:rsidR="00FE7A2A" w:rsidRPr="008A6190" w:rsidRDefault="00FE7A2A" w:rsidP="008A6190">
            <w:pPr>
              <w:pStyle w:val="NormalWeb"/>
              <w:numPr>
                <w:ilvl w:val="0"/>
                <w:numId w:val="31"/>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 xml:space="preserve">Practical useful scope with potential user value, </w:t>
            </w:r>
            <w:r>
              <w:rPr>
                <w:rFonts w:asciiTheme="majorHAnsi" w:hAnsiTheme="majorHAnsi" w:cs="Arial"/>
                <w:color w:val="000000"/>
                <w:sz w:val="18"/>
                <w:szCs w:val="18"/>
              </w:rPr>
              <w:t xml:space="preserve">at least </w:t>
            </w:r>
            <w:r w:rsidRPr="00FE7A2A">
              <w:rPr>
                <w:rFonts w:asciiTheme="majorHAnsi" w:hAnsiTheme="majorHAnsi" w:cs="Arial"/>
                <w:color w:val="000000"/>
                <w:sz w:val="18"/>
                <w:szCs w:val="18"/>
              </w:rPr>
              <w:t xml:space="preserve">one real world data source. </w:t>
            </w:r>
            <w:r w:rsidRPr="00FE7A2A">
              <w:rPr>
                <w:rFonts w:asciiTheme="majorHAnsi" w:hAnsiTheme="majorHAnsi" w:cs="Arial"/>
                <w:i/>
                <w:iCs/>
                <w:color w:val="000000"/>
                <w:sz w:val="18"/>
                <w:szCs w:val="18"/>
              </w:rPr>
              <w:t>1.0 factor</w:t>
            </w:r>
            <w:r>
              <w:rPr>
                <w:rFonts w:asciiTheme="majorHAnsi" w:hAnsiTheme="majorHAnsi" w:cs="Arial"/>
                <w:i/>
                <w:iCs/>
                <w:color w:val="000000"/>
                <w:sz w:val="18"/>
                <w:szCs w:val="18"/>
              </w:rPr>
              <w:t>.</w:t>
            </w:r>
          </w:p>
          <w:p w14:paraId="1E55DE80" w14:textId="5F459310" w:rsidR="00FE7A2A" w:rsidRPr="008A6190" w:rsidRDefault="00FE7A2A" w:rsidP="00FE7A2A">
            <w:pPr>
              <w:pStyle w:val="NormalWeb"/>
              <w:spacing w:before="0" w:beforeAutospacing="0" w:after="0" w:afterAutospacing="0"/>
              <w:textAlignment w:val="baseline"/>
              <w:rPr>
                <w:rFonts w:asciiTheme="majorHAnsi" w:hAnsiTheme="majorHAnsi" w:cs="Arial"/>
                <w:b/>
                <w:color w:val="000000"/>
                <w:sz w:val="18"/>
                <w:szCs w:val="18"/>
              </w:rPr>
            </w:pPr>
            <w:r w:rsidRPr="008A6190">
              <w:rPr>
                <w:rFonts w:asciiTheme="majorHAnsi" w:hAnsiTheme="majorHAnsi" w:cs="Arial"/>
                <w:b/>
                <w:color w:val="000000"/>
                <w:sz w:val="18"/>
                <w:szCs w:val="18"/>
              </w:rPr>
              <w:t>Scope that warrants additional recognition:</w:t>
            </w:r>
          </w:p>
          <w:p w14:paraId="5232E1F6" w14:textId="46A16C7C" w:rsidR="00FE7A2A" w:rsidRDefault="00FE7A2A" w:rsidP="00FE7A2A">
            <w:pPr>
              <w:pStyle w:val="NormalWeb"/>
              <w:numPr>
                <w:ilvl w:val="0"/>
                <w:numId w:val="31"/>
              </w:numPr>
              <w:spacing w:before="0" w:beforeAutospacing="0" w:after="0" w:afterAutospacing="0"/>
              <w:textAlignment w:val="baseline"/>
              <w:rPr>
                <w:rFonts w:asciiTheme="majorHAnsi" w:hAnsiTheme="majorHAnsi" w:cs="Arial"/>
                <w:color w:val="000000"/>
                <w:sz w:val="18"/>
                <w:szCs w:val="18"/>
              </w:rPr>
            </w:pPr>
            <w:r>
              <w:rPr>
                <w:rFonts w:asciiTheme="majorHAnsi" w:hAnsiTheme="majorHAnsi" w:cs="Arial"/>
                <w:color w:val="000000"/>
                <w:sz w:val="18"/>
                <w:szCs w:val="18"/>
              </w:rPr>
              <w:t xml:space="preserve">Advanced analytics </w:t>
            </w:r>
            <w:r w:rsidR="008A6190">
              <w:rPr>
                <w:rFonts w:asciiTheme="majorHAnsi" w:hAnsiTheme="majorHAnsi" w:cs="Arial"/>
                <w:color w:val="000000"/>
                <w:sz w:val="18"/>
                <w:szCs w:val="18"/>
              </w:rPr>
              <w:t>using complex computation</w:t>
            </w:r>
            <w:r>
              <w:rPr>
                <w:rFonts w:asciiTheme="majorHAnsi" w:hAnsiTheme="majorHAnsi" w:cs="Arial"/>
                <w:color w:val="000000"/>
                <w:sz w:val="18"/>
                <w:szCs w:val="18"/>
              </w:rPr>
              <w:t>.</w:t>
            </w:r>
          </w:p>
          <w:p w14:paraId="12F72AE3" w14:textId="2F34F2D3" w:rsidR="008A6190" w:rsidRDefault="008A6190" w:rsidP="00FE7A2A">
            <w:pPr>
              <w:pStyle w:val="NormalWeb"/>
              <w:numPr>
                <w:ilvl w:val="0"/>
                <w:numId w:val="31"/>
              </w:numPr>
              <w:spacing w:before="0" w:beforeAutospacing="0" w:after="0" w:afterAutospacing="0"/>
              <w:textAlignment w:val="baseline"/>
              <w:rPr>
                <w:rFonts w:asciiTheme="majorHAnsi" w:hAnsiTheme="majorHAnsi" w:cs="Arial"/>
                <w:color w:val="000000"/>
                <w:sz w:val="18"/>
                <w:szCs w:val="18"/>
              </w:rPr>
            </w:pPr>
            <w:r>
              <w:rPr>
                <w:rFonts w:asciiTheme="majorHAnsi" w:hAnsiTheme="majorHAnsi" w:cs="Arial"/>
                <w:color w:val="000000"/>
                <w:sz w:val="18"/>
                <w:szCs w:val="18"/>
              </w:rPr>
              <w:t>Real-time analytics (</w:t>
            </w:r>
            <w:r w:rsidRPr="008A6190">
              <w:rPr>
                <w:rFonts w:asciiTheme="majorHAnsi" w:hAnsiTheme="majorHAnsi" w:cs="Arial"/>
                <w:i/>
                <w:color w:val="000000"/>
                <w:sz w:val="18"/>
                <w:szCs w:val="18"/>
              </w:rPr>
              <w:t>Velocity</w:t>
            </w:r>
            <w:r>
              <w:rPr>
                <w:rFonts w:asciiTheme="majorHAnsi" w:hAnsiTheme="majorHAnsi" w:cs="Arial"/>
                <w:color w:val="000000"/>
                <w:sz w:val="18"/>
                <w:szCs w:val="18"/>
              </w:rPr>
              <w:t>)</w:t>
            </w:r>
          </w:p>
          <w:p w14:paraId="149DD024" w14:textId="7284EE58" w:rsidR="00FE7A2A" w:rsidRPr="00FE7A2A" w:rsidRDefault="00FE7A2A" w:rsidP="00FE7A2A">
            <w:pPr>
              <w:pStyle w:val="NormalWeb"/>
              <w:numPr>
                <w:ilvl w:val="0"/>
                <w:numId w:val="31"/>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 xml:space="preserve"> Multiple real data sour</w:t>
            </w:r>
            <w:r>
              <w:rPr>
                <w:rFonts w:asciiTheme="majorHAnsi" w:hAnsiTheme="majorHAnsi" w:cs="Arial"/>
                <w:color w:val="000000"/>
                <w:sz w:val="18"/>
                <w:szCs w:val="18"/>
              </w:rPr>
              <w:t>ces that are merged or cleaned or both</w:t>
            </w:r>
            <w:r w:rsidRPr="00FE7A2A">
              <w:rPr>
                <w:rFonts w:asciiTheme="majorHAnsi" w:hAnsiTheme="majorHAnsi" w:cs="Arial"/>
                <w:i/>
                <w:iCs/>
                <w:color w:val="000000"/>
                <w:sz w:val="18"/>
                <w:szCs w:val="18"/>
              </w:rPr>
              <w:t>.</w:t>
            </w:r>
            <w:r>
              <w:rPr>
                <w:rFonts w:asciiTheme="majorHAnsi" w:hAnsiTheme="majorHAnsi" w:cs="Arial"/>
                <w:i/>
                <w:iCs/>
                <w:color w:val="000000"/>
                <w:sz w:val="18"/>
                <w:szCs w:val="18"/>
              </w:rPr>
              <w:t xml:space="preserve"> (Variety)</w:t>
            </w:r>
          </w:p>
          <w:p w14:paraId="28F60C95" w14:textId="432C3B99" w:rsidR="00FE7A2A" w:rsidRPr="00FE7A2A" w:rsidRDefault="008A6190" w:rsidP="00FE7A2A">
            <w:pPr>
              <w:pStyle w:val="NormalWeb"/>
              <w:numPr>
                <w:ilvl w:val="0"/>
                <w:numId w:val="31"/>
              </w:numPr>
              <w:spacing w:before="0" w:beforeAutospacing="0" w:after="0" w:afterAutospacing="0"/>
              <w:textAlignment w:val="baseline"/>
              <w:rPr>
                <w:rFonts w:asciiTheme="majorHAnsi" w:hAnsiTheme="majorHAnsi" w:cs="Arial"/>
                <w:color w:val="000000"/>
                <w:sz w:val="18"/>
                <w:szCs w:val="18"/>
              </w:rPr>
            </w:pPr>
            <w:r>
              <w:rPr>
                <w:rFonts w:asciiTheme="majorHAnsi" w:hAnsiTheme="majorHAnsi" w:cs="Arial"/>
                <w:i/>
                <w:iCs/>
                <w:color w:val="000000"/>
                <w:sz w:val="18"/>
                <w:szCs w:val="18"/>
              </w:rPr>
              <w:t>H</w:t>
            </w:r>
            <w:r w:rsidR="00FE7A2A">
              <w:rPr>
                <w:rFonts w:asciiTheme="majorHAnsi" w:hAnsiTheme="majorHAnsi" w:cs="Arial"/>
                <w:i/>
                <w:iCs/>
                <w:color w:val="000000"/>
                <w:sz w:val="18"/>
                <w:szCs w:val="18"/>
              </w:rPr>
              <w:t xml:space="preserve">igh volumes of data </w:t>
            </w:r>
            <w:r>
              <w:rPr>
                <w:rFonts w:asciiTheme="majorHAnsi" w:hAnsiTheme="majorHAnsi" w:cs="Arial"/>
                <w:i/>
                <w:iCs/>
                <w:color w:val="000000"/>
                <w:sz w:val="18"/>
                <w:szCs w:val="18"/>
              </w:rPr>
              <w:t>handles by solution (Volume)</w:t>
            </w:r>
          </w:p>
          <w:p w14:paraId="079ED4DC" w14:textId="77777777" w:rsidR="00FE7A2A" w:rsidRPr="00FE7A2A" w:rsidRDefault="00FE7A2A" w:rsidP="00FE7A2A">
            <w:pPr>
              <w:rPr>
                <w:rFonts w:asciiTheme="majorHAnsi" w:eastAsiaTheme="minorHAnsi" w:hAnsiTheme="majorHAnsi"/>
                <w:bCs/>
                <w:color w:val="auto"/>
                <w:szCs w:val="20"/>
              </w:rPr>
            </w:pPr>
          </w:p>
        </w:tc>
      </w:tr>
      <w:tr w:rsidR="00FE7A2A" w14:paraId="3AFE7649" w14:textId="77777777" w:rsidTr="00FE7A2A">
        <w:tc>
          <w:tcPr>
            <w:tcW w:w="2268" w:type="dxa"/>
          </w:tcPr>
          <w:p w14:paraId="2B3F79E2" w14:textId="05138BE3" w:rsidR="00FE7A2A" w:rsidRPr="00FE7A2A" w:rsidRDefault="00FE7A2A" w:rsidP="00FE7A2A">
            <w:pPr>
              <w:rPr>
                <w:rFonts w:asciiTheme="majorHAnsi" w:eastAsiaTheme="minorHAnsi" w:hAnsiTheme="majorHAnsi"/>
                <w:bCs/>
                <w:color w:val="auto"/>
                <w:szCs w:val="20"/>
              </w:rPr>
            </w:pPr>
            <w:r w:rsidRPr="00FE7A2A">
              <w:rPr>
                <w:rFonts w:asciiTheme="majorHAnsi" w:hAnsiTheme="majorHAnsi" w:cs="Arial"/>
                <w:color w:val="000000"/>
                <w:sz w:val="18"/>
                <w:szCs w:val="18"/>
              </w:rPr>
              <w:t>Functional (weight 40%)</w:t>
            </w:r>
          </w:p>
        </w:tc>
        <w:tc>
          <w:tcPr>
            <w:tcW w:w="3060" w:type="dxa"/>
          </w:tcPr>
          <w:p w14:paraId="0421913A"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color w:val="000000"/>
                <w:sz w:val="18"/>
                <w:szCs w:val="18"/>
              </w:rPr>
              <w:t>This aspect is to determine if there actually is a functional working implementation that can be ran.</w:t>
            </w:r>
          </w:p>
          <w:p w14:paraId="3D33B03D" w14:textId="16CD04D0" w:rsidR="00FE7A2A" w:rsidRPr="00FE7A2A" w:rsidRDefault="00FE7A2A" w:rsidP="00FE7A2A">
            <w:pPr>
              <w:rPr>
                <w:rFonts w:asciiTheme="majorHAnsi" w:eastAsiaTheme="minorHAnsi" w:hAnsiTheme="majorHAnsi"/>
                <w:bCs/>
                <w:i/>
                <w:color w:val="auto"/>
                <w:szCs w:val="20"/>
              </w:rPr>
            </w:pPr>
            <w:r w:rsidRPr="00FE7A2A">
              <w:rPr>
                <w:rFonts w:asciiTheme="majorHAnsi" w:hAnsiTheme="majorHAnsi" w:cs="Arial"/>
                <w:i/>
                <w:color w:val="000000"/>
                <w:sz w:val="18"/>
                <w:szCs w:val="18"/>
              </w:rPr>
              <w:t xml:space="preserve">Max 100 </w:t>
            </w:r>
            <w:proofErr w:type="spellStart"/>
            <w:r w:rsidRPr="00FE7A2A">
              <w:rPr>
                <w:rFonts w:asciiTheme="majorHAnsi" w:hAnsiTheme="majorHAnsi" w:cs="Arial"/>
                <w:i/>
                <w:color w:val="000000"/>
                <w:sz w:val="18"/>
                <w:szCs w:val="18"/>
              </w:rPr>
              <w:t>pt</w:t>
            </w:r>
            <w:proofErr w:type="spellEnd"/>
          </w:p>
        </w:tc>
        <w:tc>
          <w:tcPr>
            <w:tcW w:w="5256" w:type="dxa"/>
          </w:tcPr>
          <w:p w14:paraId="523E4F84"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b/>
                <w:bCs/>
                <w:color w:val="000000"/>
                <w:sz w:val="18"/>
                <w:szCs w:val="18"/>
              </w:rPr>
              <w:t xml:space="preserve">Core Requirement (50 </w:t>
            </w:r>
            <w:proofErr w:type="spellStart"/>
            <w:r w:rsidRPr="00FE7A2A">
              <w:rPr>
                <w:rFonts w:asciiTheme="majorHAnsi" w:hAnsiTheme="majorHAnsi" w:cs="Arial"/>
                <w:b/>
                <w:bCs/>
                <w:color w:val="000000"/>
                <w:sz w:val="18"/>
                <w:szCs w:val="18"/>
              </w:rPr>
              <w:t>pt</w:t>
            </w:r>
            <w:proofErr w:type="spellEnd"/>
            <w:r w:rsidRPr="00FE7A2A">
              <w:rPr>
                <w:rFonts w:asciiTheme="majorHAnsi" w:hAnsiTheme="majorHAnsi" w:cs="Arial"/>
                <w:b/>
                <w:bCs/>
                <w:color w:val="000000"/>
                <w:sz w:val="18"/>
                <w:szCs w:val="18"/>
              </w:rPr>
              <w:t>)</w:t>
            </w:r>
            <w:r w:rsidRPr="00FE7A2A">
              <w:rPr>
                <w:rFonts w:asciiTheme="majorHAnsi" w:hAnsiTheme="majorHAnsi" w:cs="Arial"/>
                <w:color w:val="000000"/>
                <w:sz w:val="18"/>
                <w:szCs w:val="18"/>
              </w:rPr>
              <w:t>:</w:t>
            </w:r>
          </w:p>
          <w:p w14:paraId="3B7D5E62" w14:textId="77777777" w:rsidR="00FE7A2A" w:rsidRPr="00FE7A2A" w:rsidRDefault="00FE7A2A" w:rsidP="00FE7A2A">
            <w:pPr>
              <w:pStyle w:val="NormalWeb"/>
              <w:numPr>
                <w:ilvl w:val="0"/>
                <w:numId w:val="32"/>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Functional code that can be executed and demonstrated.</w:t>
            </w:r>
          </w:p>
          <w:p w14:paraId="539AB0DD" w14:textId="77777777" w:rsidR="00FE7A2A" w:rsidRPr="00FE7A2A" w:rsidRDefault="00FE7A2A" w:rsidP="00FE7A2A">
            <w:pPr>
              <w:pStyle w:val="NormalWeb"/>
              <w:numPr>
                <w:ilvl w:val="0"/>
                <w:numId w:val="32"/>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System implements a base functionality specified in project proposal.</w:t>
            </w:r>
          </w:p>
          <w:p w14:paraId="707FF143" w14:textId="77777777" w:rsidR="00FE7A2A" w:rsidRPr="00FE7A2A" w:rsidRDefault="00FE7A2A" w:rsidP="00FE7A2A">
            <w:pPr>
              <w:rPr>
                <w:rFonts w:asciiTheme="majorHAnsi" w:eastAsia="Times New Roman" w:hAnsiTheme="majorHAnsi" w:cs="Times New Roman"/>
                <w:color w:val="auto"/>
                <w:sz w:val="18"/>
                <w:szCs w:val="18"/>
              </w:rPr>
            </w:pPr>
          </w:p>
          <w:p w14:paraId="77579584"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b/>
                <w:bCs/>
                <w:color w:val="000000"/>
                <w:sz w:val="18"/>
                <w:szCs w:val="18"/>
              </w:rPr>
              <w:t xml:space="preserve">Extra Requirements (50 </w:t>
            </w:r>
            <w:proofErr w:type="spellStart"/>
            <w:r w:rsidRPr="00FE7A2A">
              <w:rPr>
                <w:rFonts w:asciiTheme="majorHAnsi" w:hAnsiTheme="majorHAnsi" w:cs="Arial"/>
                <w:b/>
                <w:bCs/>
                <w:color w:val="000000"/>
                <w:sz w:val="18"/>
                <w:szCs w:val="18"/>
              </w:rPr>
              <w:t>pt</w:t>
            </w:r>
            <w:proofErr w:type="spellEnd"/>
            <w:r w:rsidRPr="00FE7A2A">
              <w:rPr>
                <w:rFonts w:asciiTheme="majorHAnsi" w:hAnsiTheme="majorHAnsi" w:cs="Arial"/>
                <w:b/>
                <w:bCs/>
                <w:color w:val="000000"/>
                <w:sz w:val="18"/>
                <w:szCs w:val="18"/>
              </w:rPr>
              <w:t>):</w:t>
            </w:r>
          </w:p>
          <w:p w14:paraId="760FE4A8" w14:textId="422D4D93" w:rsidR="00FE7A2A" w:rsidRPr="00FE7A2A" w:rsidRDefault="00FE7A2A" w:rsidP="00FE7A2A">
            <w:pPr>
              <w:pStyle w:val="NormalWeb"/>
              <w:numPr>
                <w:ilvl w:val="0"/>
                <w:numId w:val="33"/>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Inv</w:t>
            </w:r>
            <w:r w:rsidR="007E329F">
              <w:rPr>
                <w:rFonts w:asciiTheme="majorHAnsi" w:hAnsiTheme="majorHAnsi" w:cs="Arial"/>
                <w:color w:val="000000"/>
                <w:sz w:val="18"/>
                <w:szCs w:val="18"/>
              </w:rPr>
              <w:t xml:space="preserve">olves more than </w:t>
            </w:r>
            <w:r w:rsidRPr="00FE7A2A">
              <w:rPr>
                <w:rFonts w:asciiTheme="majorHAnsi" w:hAnsiTheme="majorHAnsi" w:cs="Arial"/>
                <w:color w:val="000000"/>
                <w:sz w:val="18"/>
                <w:szCs w:val="18"/>
              </w:rPr>
              <w:t>one data se</w:t>
            </w:r>
            <w:r w:rsidR="007E329F">
              <w:rPr>
                <w:rFonts w:asciiTheme="majorHAnsi" w:hAnsiTheme="majorHAnsi" w:cs="Arial"/>
                <w:color w:val="000000"/>
                <w:sz w:val="18"/>
                <w:szCs w:val="18"/>
              </w:rPr>
              <w:t xml:space="preserve">t that </w:t>
            </w:r>
            <w:proofErr w:type="gramStart"/>
            <w:r w:rsidR="007E329F">
              <w:rPr>
                <w:rFonts w:asciiTheme="majorHAnsi" w:hAnsiTheme="majorHAnsi" w:cs="Arial"/>
                <w:color w:val="000000"/>
                <w:sz w:val="18"/>
                <w:szCs w:val="18"/>
              </w:rPr>
              <w:t>are</w:t>
            </w:r>
            <w:proofErr w:type="gramEnd"/>
            <w:r w:rsidR="007E329F">
              <w:rPr>
                <w:rFonts w:asciiTheme="majorHAnsi" w:hAnsiTheme="majorHAnsi" w:cs="Arial"/>
                <w:color w:val="000000"/>
                <w:sz w:val="18"/>
                <w:szCs w:val="18"/>
              </w:rPr>
              <w:t xml:space="preserve"> combined.</w:t>
            </w:r>
          </w:p>
          <w:p w14:paraId="5AC3FD09" w14:textId="77777777" w:rsidR="00FE7A2A" w:rsidRPr="00FE7A2A" w:rsidRDefault="00FE7A2A" w:rsidP="00FE7A2A">
            <w:pPr>
              <w:pStyle w:val="NormalWeb"/>
              <w:numPr>
                <w:ilvl w:val="0"/>
                <w:numId w:val="33"/>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Involves regular updates of data. Either in batch or streaming.</w:t>
            </w:r>
          </w:p>
          <w:p w14:paraId="2BCF33CA" w14:textId="77777777" w:rsidR="00FE7A2A" w:rsidRPr="00FE7A2A" w:rsidRDefault="00FE7A2A" w:rsidP="00FE7A2A">
            <w:pPr>
              <w:pStyle w:val="NormalWeb"/>
              <w:numPr>
                <w:ilvl w:val="0"/>
                <w:numId w:val="33"/>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Involved dirty data that is being cleaned as part of the processing.</w:t>
            </w:r>
          </w:p>
          <w:p w14:paraId="470286FA" w14:textId="77777777" w:rsidR="00FE7A2A" w:rsidRPr="00FE7A2A" w:rsidRDefault="00FE7A2A" w:rsidP="00FE7A2A">
            <w:pPr>
              <w:pStyle w:val="NormalWeb"/>
              <w:numPr>
                <w:ilvl w:val="0"/>
                <w:numId w:val="33"/>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 xml:space="preserve">Has a clear business oriented purpose and problem in </w:t>
            </w:r>
            <w:proofErr w:type="gramStart"/>
            <w:r w:rsidRPr="00FE7A2A">
              <w:rPr>
                <w:rFonts w:asciiTheme="majorHAnsi" w:hAnsiTheme="majorHAnsi" w:cs="Arial"/>
                <w:color w:val="000000"/>
                <w:sz w:val="18"/>
                <w:szCs w:val="18"/>
              </w:rPr>
              <w:t>mind.</w:t>
            </w:r>
            <w:proofErr w:type="gramEnd"/>
          </w:p>
          <w:p w14:paraId="02FCE589" w14:textId="77777777" w:rsidR="00FE7A2A" w:rsidRPr="00FE7A2A" w:rsidRDefault="00FE7A2A" w:rsidP="00FE7A2A">
            <w:pPr>
              <w:rPr>
                <w:rFonts w:asciiTheme="majorHAnsi" w:eastAsiaTheme="minorHAnsi" w:hAnsiTheme="majorHAnsi"/>
                <w:bCs/>
                <w:color w:val="auto"/>
                <w:szCs w:val="20"/>
              </w:rPr>
            </w:pPr>
          </w:p>
        </w:tc>
      </w:tr>
      <w:tr w:rsidR="00FE7A2A" w14:paraId="6D99BF02" w14:textId="77777777" w:rsidTr="00FE7A2A">
        <w:tc>
          <w:tcPr>
            <w:tcW w:w="2268" w:type="dxa"/>
          </w:tcPr>
          <w:p w14:paraId="4F0CAD3B" w14:textId="4701004F" w:rsidR="00FE7A2A" w:rsidRPr="00FE7A2A" w:rsidRDefault="00FE7A2A" w:rsidP="00FE7A2A">
            <w:pPr>
              <w:rPr>
                <w:rFonts w:asciiTheme="majorHAnsi" w:eastAsiaTheme="minorHAnsi" w:hAnsiTheme="majorHAnsi"/>
                <w:bCs/>
                <w:color w:val="auto"/>
                <w:szCs w:val="20"/>
              </w:rPr>
            </w:pPr>
            <w:r w:rsidRPr="00FE7A2A">
              <w:rPr>
                <w:rFonts w:asciiTheme="majorHAnsi" w:hAnsiTheme="majorHAnsi" w:cs="Arial"/>
                <w:color w:val="000000"/>
                <w:sz w:val="18"/>
                <w:szCs w:val="18"/>
              </w:rPr>
              <w:t>Design/Architecture (40%)</w:t>
            </w:r>
          </w:p>
        </w:tc>
        <w:tc>
          <w:tcPr>
            <w:tcW w:w="3060" w:type="dxa"/>
          </w:tcPr>
          <w:p w14:paraId="0C75A83A"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color w:val="000000"/>
                <w:sz w:val="18"/>
                <w:szCs w:val="18"/>
              </w:rPr>
              <w:t>This aspect is to determine if the design and architecture selected adheres to principles learnt in the class.</w:t>
            </w:r>
          </w:p>
          <w:p w14:paraId="345E91B1" w14:textId="18C35E2A" w:rsidR="00FE7A2A" w:rsidRPr="00FE7A2A" w:rsidRDefault="00FE7A2A" w:rsidP="00FE7A2A">
            <w:pPr>
              <w:rPr>
                <w:rFonts w:asciiTheme="majorHAnsi" w:eastAsiaTheme="minorHAnsi" w:hAnsiTheme="majorHAnsi"/>
                <w:bCs/>
                <w:i/>
                <w:color w:val="auto"/>
                <w:szCs w:val="20"/>
              </w:rPr>
            </w:pPr>
            <w:r w:rsidRPr="00FE7A2A">
              <w:rPr>
                <w:rFonts w:asciiTheme="majorHAnsi" w:hAnsiTheme="majorHAnsi" w:cs="Arial"/>
                <w:i/>
                <w:color w:val="000000"/>
                <w:sz w:val="18"/>
                <w:szCs w:val="18"/>
              </w:rPr>
              <w:t xml:space="preserve">Max 100 </w:t>
            </w:r>
            <w:proofErr w:type="spellStart"/>
            <w:r w:rsidRPr="00FE7A2A">
              <w:rPr>
                <w:rFonts w:asciiTheme="majorHAnsi" w:hAnsiTheme="majorHAnsi" w:cs="Arial"/>
                <w:i/>
                <w:color w:val="000000"/>
                <w:sz w:val="18"/>
                <w:szCs w:val="18"/>
              </w:rPr>
              <w:t>pt</w:t>
            </w:r>
            <w:proofErr w:type="spellEnd"/>
          </w:p>
        </w:tc>
        <w:tc>
          <w:tcPr>
            <w:tcW w:w="5256" w:type="dxa"/>
          </w:tcPr>
          <w:p w14:paraId="1A00215D"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b/>
                <w:bCs/>
                <w:color w:val="000000"/>
                <w:sz w:val="18"/>
                <w:szCs w:val="18"/>
              </w:rPr>
              <w:t xml:space="preserve">Core Requirement (50 </w:t>
            </w:r>
            <w:proofErr w:type="spellStart"/>
            <w:r w:rsidRPr="00FE7A2A">
              <w:rPr>
                <w:rFonts w:asciiTheme="majorHAnsi" w:hAnsiTheme="majorHAnsi" w:cs="Arial"/>
                <w:b/>
                <w:bCs/>
                <w:color w:val="000000"/>
                <w:sz w:val="18"/>
                <w:szCs w:val="18"/>
              </w:rPr>
              <w:t>pt</w:t>
            </w:r>
            <w:proofErr w:type="spellEnd"/>
            <w:r w:rsidRPr="00FE7A2A">
              <w:rPr>
                <w:rFonts w:asciiTheme="majorHAnsi" w:hAnsiTheme="majorHAnsi" w:cs="Arial"/>
                <w:b/>
                <w:bCs/>
                <w:color w:val="000000"/>
                <w:sz w:val="18"/>
                <w:szCs w:val="18"/>
              </w:rPr>
              <w:t>)</w:t>
            </w:r>
            <w:r w:rsidRPr="00FE7A2A">
              <w:rPr>
                <w:rFonts w:asciiTheme="majorHAnsi" w:hAnsiTheme="majorHAnsi" w:cs="Arial"/>
                <w:color w:val="000000"/>
                <w:sz w:val="18"/>
                <w:szCs w:val="18"/>
              </w:rPr>
              <w:t>:</w:t>
            </w:r>
          </w:p>
          <w:p w14:paraId="120CB7CB" w14:textId="5F05D106" w:rsidR="00FE7A2A" w:rsidRPr="00FE7A2A" w:rsidRDefault="00FE7A2A" w:rsidP="00FE7A2A">
            <w:pPr>
              <w:pStyle w:val="NormalWeb"/>
              <w:numPr>
                <w:ilvl w:val="0"/>
                <w:numId w:val="34"/>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 xml:space="preserve">A design that meets functional needs and is built on a set of technologies that represents a reasonable design for the intended </w:t>
            </w:r>
            <w:r w:rsidR="007E329F">
              <w:rPr>
                <w:rFonts w:asciiTheme="majorHAnsi" w:hAnsiTheme="majorHAnsi" w:cs="Arial"/>
                <w:color w:val="000000"/>
                <w:sz w:val="18"/>
                <w:szCs w:val="18"/>
              </w:rPr>
              <w:t>solution.</w:t>
            </w:r>
          </w:p>
          <w:p w14:paraId="0CF39368" w14:textId="77777777" w:rsidR="00FE7A2A" w:rsidRPr="00FE7A2A" w:rsidRDefault="00FE7A2A" w:rsidP="00FE7A2A">
            <w:pPr>
              <w:pStyle w:val="NormalWeb"/>
              <w:numPr>
                <w:ilvl w:val="0"/>
                <w:numId w:val="34"/>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Follow architectural principles and technology choices covered in course.</w:t>
            </w:r>
          </w:p>
          <w:p w14:paraId="776ABA25" w14:textId="77777777" w:rsidR="00FE7A2A" w:rsidRPr="00FE7A2A" w:rsidRDefault="00FE7A2A" w:rsidP="00FE7A2A">
            <w:pPr>
              <w:pStyle w:val="NormalWeb"/>
              <w:numPr>
                <w:ilvl w:val="0"/>
                <w:numId w:val="34"/>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Express trade-offs and rational for decision.</w:t>
            </w:r>
          </w:p>
          <w:p w14:paraId="54741494" w14:textId="77777777" w:rsidR="00FE7A2A" w:rsidRPr="00FE7A2A" w:rsidRDefault="00FE7A2A" w:rsidP="00FE7A2A">
            <w:pPr>
              <w:rPr>
                <w:rFonts w:asciiTheme="majorHAnsi" w:eastAsia="Times New Roman" w:hAnsiTheme="majorHAnsi" w:cs="Times New Roman"/>
                <w:color w:val="auto"/>
                <w:sz w:val="18"/>
                <w:szCs w:val="18"/>
              </w:rPr>
            </w:pPr>
          </w:p>
          <w:p w14:paraId="0446446A"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b/>
                <w:bCs/>
                <w:color w:val="000000"/>
                <w:sz w:val="18"/>
                <w:szCs w:val="18"/>
              </w:rPr>
              <w:t xml:space="preserve">Extra Requirements (50 </w:t>
            </w:r>
            <w:proofErr w:type="spellStart"/>
            <w:r w:rsidRPr="00FE7A2A">
              <w:rPr>
                <w:rFonts w:asciiTheme="majorHAnsi" w:hAnsiTheme="majorHAnsi" w:cs="Arial"/>
                <w:b/>
                <w:bCs/>
                <w:color w:val="000000"/>
                <w:sz w:val="18"/>
                <w:szCs w:val="18"/>
              </w:rPr>
              <w:t>pt</w:t>
            </w:r>
            <w:proofErr w:type="spellEnd"/>
            <w:r w:rsidRPr="00FE7A2A">
              <w:rPr>
                <w:rFonts w:asciiTheme="majorHAnsi" w:hAnsiTheme="majorHAnsi" w:cs="Arial"/>
                <w:b/>
                <w:bCs/>
                <w:color w:val="000000"/>
                <w:sz w:val="18"/>
                <w:szCs w:val="18"/>
              </w:rPr>
              <w:t>):</w:t>
            </w:r>
          </w:p>
          <w:p w14:paraId="16BB5766" w14:textId="7D30BE19" w:rsidR="00FE7A2A" w:rsidRPr="00FE7A2A" w:rsidRDefault="00FE7A2A" w:rsidP="00FE7A2A">
            <w:pPr>
              <w:pStyle w:val="NormalWeb"/>
              <w:numPr>
                <w:ilvl w:val="0"/>
                <w:numId w:val="35"/>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 xml:space="preserve">Implementation </w:t>
            </w:r>
            <w:r w:rsidR="007E329F">
              <w:rPr>
                <w:rFonts w:asciiTheme="majorHAnsi" w:hAnsiTheme="majorHAnsi" w:cs="Arial"/>
                <w:color w:val="000000"/>
                <w:sz w:val="18"/>
                <w:szCs w:val="18"/>
              </w:rPr>
              <w:t xml:space="preserve">that </w:t>
            </w:r>
            <w:r w:rsidRPr="00FE7A2A">
              <w:rPr>
                <w:rFonts w:asciiTheme="majorHAnsi" w:hAnsiTheme="majorHAnsi" w:cs="Arial"/>
                <w:color w:val="000000"/>
                <w:sz w:val="18"/>
                <w:szCs w:val="18"/>
              </w:rPr>
              <w:t>scales according to some defined dimensions.</w:t>
            </w:r>
          </w:p>
          <w:p w14:paraId="2C14A312" w14:textId="77777777" w:rsidR="00FE7A2A" w:rsidRPr="00FE7A2A" w:rsidRDefault="00FE7A2A" w:rsidP="00FE7A2A">
            <w:pPr>
              <w:pStyle w:val="NormalWeb"/>
              <w:numPr>
                <w:ilvl w:val="0"/>
                <w:numId w:val="35"/>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Implementation has clear processing and service layers.</w:t>
            </w:r>
          </w:p>
          <w:p w14:paraId="2B08044D" w14:textId="2EC0BA2A" w:rsidR="00FE7A2A" w:rsidRPr="00FE7A2A" w:rsidRDefault="00FE7A2A" w:rsidP="00FE7A2A">
            <w:pPr>
              <w:rPr>
                <w:rFonts w:asciiTheme="majorHAnsi" w:eastAsiaTheme="minorHAnsi" w:hAnsiTheme="majorHAnsi"/>
                <w:bCs/>
                <w:color w:val="auto"/>
                <w:szCs w:val="20"/>
              </w:rPr>
            </w:pPr>
            <w:r w:rsidRPr="00FE7A2A">
              <w:rPr>
                <w:rFonts w:asciiTheme="majorHAnsi" w:hAnsiTheme="majorHAnsi" w:cs="Arial"/>
                <w:color w:val="000000"/>
                <w:sz w:val="18"/>
                <w:szCs w:val="18"/>
              </w:rPr>
              <w:t>Implementation has a clearly architected data ingest layer.</w:t>
            </w:r>
          </w:p>
        </w:tc>
      </w:tr>
      <w:tr w:rsidR="00FE7A2A" w14:paraId="3F12226A" w14:textId="77777777" w:rsidTr="00FE7A2A">
        <w:tc>
          <w:tcPr>
            <w:tcW w:w="2268" w:type="dxa"/>
          </w:tcPr>
          <w:p w14:paraId="3E41A30B" w14:textId="32B2A1D1" w:rsidR="00FE7A2A" w:rsidRPr="00FE7A2A" w:rsidRDefault="00FE7A2A" w:rsidP="00FE7A2A">
            <w:pPr>
              <w:rPr>
                <w:rFonts w:asciiTheme="majorHAnsi" w:eastAsiaTheme="minorHAnsi" w:hAnsiTheme="majorHAnsi"/>
                <w:bCs/>
                <w:color w:val="auto"/>
                <w:szCs w:val="20"/>
              </w:rPr>
            </w:pPr>
            <w:r w:rsidRPr="00FE7A2A">
              <w:rPr>
                <w:rFonts w:asciiTheme="majorHAnsi" w:hAnsiTheme="majorHAnsi" w:cs="Arial"/>
                <w:color w:val="000000"/>
                <w:sz w:val="18"/>
                <w:szCs w:val="18"/>
              </w:rPr>
              <w:t>Final Presentation (20%)</w:t>
            </w:r>
          </w:p>
        </w:tc>
        <w:tc>
          <w:tcPr>
            <w:tcW w:w="3060" w:type="dxa"/>
          </w:tcPr>
          <w:p w14:paraId="277A8781" w14:textId="77777777" w:rsidR="00FE7A2A" w:rsidRDefault="00FE7A2A" w:rsidP="00FE7A2A">
            <w:pPr>
              <w:rPr>
                <w:rFonts w:asciiTheme="majorHAnsi" w:hAnsiTheme="majorHAnsi" w:cs="Arial"/>
                <w:color w:val="000000"/>
                <w:sz w:val="18"/>
                <w:szCs w:val="18"/>
              </w:rPr>
            </w:pPr>
            <w:r w:rsidRPr="00FE7A2A">
              <w:rPr>
                <w:rFonts w:asciiTheme="majorHAnsi" w:hAnsiTheme="majorHAnsi" w:cs="Arial"/>
                <w:color w:val="000000"/>
                <w:sz w:val="18"/>
                <w:szCs w:val="18"/>
              </w:rPr>
              <w:t xml:space="preserve">This aspect is to determine how well presented the project is. Is it clear that students understand what they build and why. </w:t>
            </w:r>
          </w:p>
          <w:p w14:paraId="7718A573" w14:textId="22AD33A3" w:rsidR="00FE7A2A" w:rsidRPr="00FE7A2A" w:rsidRDefault="00FE7A2A" w:rsidP="00FE7A2A">
            <w:pPr>
              <w:rPr>
                <w:rFonts w:asciiTheme="majorHAnsi" w:eastAsiaTheme="minorHAnsi" w:hAnsiTheme="majorHAnsi"/>
                <w:bCs/>
                <w:i/>
                <w:color w:val="auto"/>
                <w:szCs w:val="20"/>
              </w:rPr>
            </w:pPr>
            <w:r w:rsidRPr="00FE7A2A">
              <w:rPr>
                <w:rFonts w:asciiTheme="majorHAnsi" w:hAnsiTheme="majorHAnsi" w:cs="Arial"/>
                <w:i/>
                <w:color w:val="000000"/>
                <w:sz w:val="18"/>
                <w:szCs w:val="18"/>
              </w:rPr>
              <w:t xml:space="preserve">Max 50 </w:t>
            </w:r>
            <w:proofErr w:type="spellStart"/>
            <w:r w:rsidRPr="00FE7A2A">
              <w:rPr>
                <w:rFonts w:asciiTheme="majorHAnsi" w:hAnsiTheme="majorHAnsi" w:cs="Arial"/>
                <w:i/>
                <w:color w:val="000000"/>
                <w:sz w:val="18"/>
                <w:szCs w:val="18"/>
              </w:rPr>
              <w:t>pt</w:t>
            </w:r>
            <w:proofErr w:type="spellEnd"/>
          </w:p>
        </w:tc>
        <w:tc>
          <w:tcPr>
            <w:tcW w:w="5256" w:type="dxa"/>
          </w:tcPr>
          <w:p w14:paraId="57DD4B8E"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b/>
                <w:bCs/>
                <w:color w:val="000000"/>
                <w:sz w:val="18"/>
                <w:szCs w:val="18"/>
              </w:rPr>
              <w:t xml:space="preserve">Core Requirement (25 </w:t>
            </w:r>
            <w:proofErr w:type="spellStart"/>
            <w:r w:rsidRPr="00FE7A2A">
              <w:rPr>
                <w:rFonts w:asciiTheme="majorHAnsi" w:hAnsiTheme="majorHAnsi" w:cs="Arial"/>
                <w:b/>
                <w:bCs/>
                <w:color w:val="000000"/>
                <w:sz w:val="18"/>
                <w:szCs w:val="18"/>
              </w:rPr>
              <w:t>pt</w:t>
            </w:r>
            <w:proofErr w:type="spellEnd"/>
            <w:r w:rsidRPr="00FE7A2A">
              <w:rPr>
                <w:rFonts w:asciiTheme="majorHAnsi" w:hAnsiTheme="majorHAnsi" w:cs="Arial"/>
                <w:b/>
                <w:bCs/>
                <w:color w:val="000000"/>
                <w:sz w:val="18"/>
                <w:szCs w:val="18"/>
              </w:rPr>
              <w:t>)</w:t>
            </w:r>
            <w:r w:rsidRPr="00FE7A2A">
              <w:rPr>
                <w:rFonts w:asciiTheme="majorHAnsi" w:hAnsiTheme="majorHAnsi" w:cs="Arial"/>
                <w:color w:val="000000"/>
                <w:sz w:val="18"/>
                <w:szCs w:val="18"/>
              </w:rPr>
              <w:t>:</w:t>
            </w:r>
          </w:p>
          <w:p w14:paraId="5FA85D80" w14:textId="77777777" w:rsidR="00FE7A2A" w:rsidRPr="00FE7A2A" w:rsidRDefault="00FE7A2A" w:rsidP="00FE7A2A">
            <w:pPr>
              <w:pStyle w:val="NormalWeb"/>
              <w:numPr>
                <w:ilvl w:val="0"/>
                <w:numId w:val="36"/>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Basic documentation of architecture and functionality.</w:t>
            </w:r>
          </w:p>
          <w:p w14:paraId="5917EC50" w14:textId="77777777" w:rsidR="00FE7A2A" w:rsidRPr="00FE7A2A" w:rsidRDefault="00FE7A2A" w:rsidP="00FE7A2A">
            <w:pPr>
              <w:pStyle w:val="NormalWeb"/>
              <w:numPr>
                <w:ilvl w:val="0"/>
                <w:numId w:val="36"/>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Presentation as defined by project instructions.</w:t>
            </w:r>
          </w:p>
          <w:p w14:paraId="05D199B9" w14:textId="77777777" w:rsidR="00FE7A2A" w:rsidRPr="00FE7A2A" w:rsidRDefault="00FE7A2A" w:rsidP="00FE7A2A">
            <w:pPr>
              <w:rPr>
                <w:rFonts w:asciiTheme="majorHAnsi" w:eastAsia="Times New Roman" w:hAnsiTheme="majorHAnsi" w:cs="Times New Roman"/>
                <w:color w:val="auto"/>
                <w:sz w:val="18"/>
                <w:szCs w:val="18"/>
              </w:rPr>
            </w:pPr>
          </w:p>
          <w:p w14:paraId="55030DD2" w14:textId="77777777" w:rsidR="00FE7A2A" w:rsidRPr="00FE7A2A" w:rsidRDefault="00FE7A2A" w:rsidP="00FE7A2A">
            <w:pPr>
              <w:pStyle w:val="NormalWeb"/>
              <w:spacing w:before="0" w:beforeAutospacing="0" w:after="0" w:afterAutospacing="0"/>
              <w:rPr>
                <w:rFonts w:asciiTheme="majorHAnsi" w:hAnsiTheme="majorHAnsi"/>
                <w:sz w:val="18"/>
                <w:szCs w:val="18"/>
              </w:rPr>
            </w:pPr>
            <w:r w:rsidRPr="00FE7A2A">
              <w:rPr>
                <w:rFonts w:asciiTheme="majorHAnsi" w:hAnsiTheme="majorHAnsi" w:cs="Arial"/>
                <w:b/>
                <w:bCs/>
                <w:color w:val="000000"/>
                <w:sz w:val="18"/>
                <w:szCs w:val="18"/>
              </w:rPr>
              <w:t xml:space="preserve">Extra Requirements (25 </w:t>
            </w:r>
            <w:proofErr w:type="spellStart"/>
            <w:r w:rsidRPr="00FE7A2A">
              <w:rPr>
                <w:rFonts w:asciiTheme="majorHAnsi" w:hAnsiTheme="majorHAnsi" w:cs="Arial"/>
                <w:b/>
                <w:bCs/>
                <w:color w:val="000000"/>
                <w:sz w:val="18"/>
                <w:szCs w:val="18"/>
              </w:rPr>
              <w:t>pt</w:t>
            </w:r>
            <w:proofErr w:type="spellEnd"/>
            <w:r w:rsidRPr="00FE7A2A">
              <w:rPr>
                <w:rFonts w:asciiTheme="majorHAnsi" w:hAnsiTheme="majorHAnsi" w:cs="Arial"/>
                <w:b/>
                <w:bCs/>
                <w:color w:val="000000"/>
                <w:sz w:val="18"/>
                <w:szCs w:val="18"/>
              </w:rPr>
              <w:t>):</w:t>
            </w:r>
          </w:p>
          <w:p w14:paraId="3388A586" w14:textId="77777777" w:rsidR="007E329F" w:rsidRDefault="00FE7A2A" w:rsidP="00FE7A2A">
            <w:pPr>
              <w:pStyle w:val="NormalWeb"/>
              <w:numPr>
                <w:ilvl w:val="0"/>
                <w:numId w:val="37"/>
              </w:numPr>
              <w:spacing w:before="0" w:beforeAutospacing="0" w:after="0" w:afterAutospacing="0"/>
              <w:textAlignment w:val="baseline"/>
              <w:rPr>
                <w:rFonts w:asciiTheme="majorHAnsi" w:hAnsiTheme="majorHAnsi" w:cs="Arial"/>
                <w:color w:val="000000"/>
                <w:sz w:val="18"/>
                <w:szCs w:val="18"/>
              </w:rPr>
            </w:pPr>
            <w:r w:rsidRPr="00FE7A2A">
              <w:rPr>
                <w:rFonts w:asciiTheme="majorHAnsi" w:hAnsiTheme="majorHAnsi" w:cs="Arial"/>
                <w:color w:val="000000"/>
                <w:sz w:val="18"/>
                <w:szCs w:val="18"/>
              </w:rPr>
              <w:t>Description of how to scale the solution.</w:t>
            </w:r>
          </w:p>
          <w:p w14:paraId="07901F6C" w14:textId="1C42C42C" w:rsidR="00FE7A2A" w:rsidRPr="007E329F" w:rsidRDefault="00FE7A2A" w:rsidP="00FE7A2A">
            <w:pPr>
              <w:pStyle w:val="NormalWeb"/>
              <w:numPr>
                <w:ilvl w:val="0"/>
                <w:numId w:val="37"/>
              </w:numPr>
              <w:spacing w:before="0" w:beforeAutospacing="0" w:after="0" w:afterAutospacing="0"/>
              <w:textAlignment w:val="baseline"/>
              <w:rPr>
                <w:rFonts w:asciiTheme="majorHAnsi" w:hAnsiTheme="majorHAnsi" w:cs="Arial"/>
                <w:color w:val="000000"/>
                <w:sz w:val="18"/>
                <w:szCs w:val="18"/>
              </w:rPr>
            </w:pPr>
            <w:r w:rsidRPr="007E329F">
              <w:rPr>
                <w:rFonts w:asciiTheme="majorHAnsi" w:hAnsiTheme="majorHAnsi" w:cs="Arial"/>
                <w:color w:val="000000"/>
                <w:sz w:val="18"/>
                <w:szCs w:val="18"/>
              </w:rPr>
              <w:t>A description of how to evolve the project, how in corporate additional data, future processing and technology needs.</w:t>
            </w:r>
          </w:p>
        </w:tc>
      </w:tr>
    </w:tbl>
    <w:p w14:paraId="1D9ECD45" w14:textId="77777777" w:rsidR="00F02437" w:rsidRPr="00F02437" w:rsidRDefault="00F02437" w:rsidP="00F02437">
      <w:pPr>
        <w:rPr>
          <w:bCs/>
          <w:color w:val="auto"/>
          <w:szCs w:val="20"/>
        </w:rPr>
      </w:pPr>
    </w:p>
    <w:p w14:paraId="42FCEAFB" w14:textId="77777777" w:rsidR="00B47541" w:rsidRPr="00335CC0" w:rsidRDefault="00B47541" w:rsidP="00B47541">
      <w:pPr>
        <w:rPr>
          <w:b/>
          <w:bCs/>
          <w:color w:val="auto"/>
          <w:sz w:val="24"/>
        </w:rPr>
      </w:pPr>
      <w:r w:rsidRPr="00335CC0">
        <w:rPr>
          <w:b/>
          <w:bCs/>
          <w:color w:val="auto"/>
          <w:sz w:val="24"/>
        </w:rPr>
        <w:t>Problem</w:t>
      </w:r>
    </w:p>
    <w:p w14:paraId="7BCF6490" w14:textId="77777777" w:rsidR="00B47541" w:rsidRPr="002E0060" w:rsidRDefault="00B47541" w:rsidP="00B47541">
      <w:pPr>
        <w:pStyle w:val="ListParagraph"/>
        <w:numPr>
          <w:ilvl w:val="0"/>
          <w:numId w:val="27"/>
        </w:numPr>
        <w:rPr>
          <w:bCs/>
          <w:color w:val="auto"/>
          <w:szCs w:val="20"/>
        </w:rPr>
      </w:pPr>
      <w:r>
        <w:rPr>
          <w:rFonts w:eastAsiaTheme="minorHAnsi"/>
          <w:bCs/>
          <w:color w:val="auto"/>
          <w:szCs w:val="20"/>
        </w:rPr>
        <w:t xml:space="preserve">You should formulate </w:t>
      </w:r>
      <w:ins w:id="40" w:author="Jari Koister" w:date="2015-09-15T19:57:00Z">
        <w:r w:rsidR="00CA56C5">
          <w:rPr>
            <w:rFonts w:eastAsiaTheme="minorHAnsi"/>
            <w:bCs/>
            <w:color w:val="auto"/>
            <w:szCs w:val="20"/>
          </w:rPr>
          <w:t xml:space="preserve">the </w:t>
        </w:r>
      </w:ins>
      <w:r>
        <w:rPr>
          <w:rFonts w:eastAsiaTheme="minorHAnsi"/>
          <w:bCs/>
          <w:color w:val="auto"/>
          <w:szCs w:val="20"/>
        </w:rPr>
        <w:t>specific problem and use case for the system/application.</w:t>
      </w:r>
    </w:p>
    <w:p w14:paraId="5E51F028" w14:textId="77777777" w:rsidR="00B47541" w:rsidRDefault="00B47541" w:rsidP="00B47541">
      <w:pPr>
        <w:pStyle w:val="ListParagraph"/>
        <w:numPr>
          <w:ilvl w:val="0"/>
          <w:numId w:val="27"/>
        </w:numPr>
        <w:rPr>
          <w:bCs/>
          <w:color w:val="auto"/>
          <w:szCs w:val="20"/>
        </w:rPr>
      </w:pPr>
      <w:r>
        <w:rPr>
          <w:bCs/>
          <w:color w:val="auto"/>
          <w:szCs w:val="20"/>
        </w:rPr>
        <w:t xml:space="preserve">It does not need to be a big data problem, but it should involve complexity along some dimensions such as the size of the data (Volume), the quality and variety of the data (Variety), the speed at which data arrives and need to be analyzed (Velocity). </w:t>
      </w:r>
    </w:p>
    <w:p w14:paraId="08771483" w14:textId="77777777" w:rsidR="00B47541" w:rsidRDefault="00B47541" w:rsidP="00B47541">
      <w:pPr>
        <w:pStyle w:val="ListParagraph"/>
        <w:numPr>
          <w:ilvl w:val="0"/>
          <w:numId w:val="27"/>
        </w:numPr>
        <w:rPr>
          <w:bCs/>
          <w:color w:val="auto"/>
          <w:szCs w:val="20"/>
        </w:rPr>
      </w:pPr>
      <w:r>
        <w:rPr>
          <w:bCs/>
          <w:color w:val="auto"/>
          <w:szCs w:val="20"/>
        </w:rPr>
        <w:t>It is permitted</w:t>
      </w:r>
      <w:ins w:id="41" w:author="Jari Koister" w:date="2015-09-15T19:57:00Z">
        <w:r w:rsidR="00CA56C5">
          <w:rPr>
            <w:bCs/>
            <w:color w:val="auto"/>
            <w:szCs w:val="20"/>
          </w:rPr>
          <w:t>,</w:t>
        </w:r>
      </w:ins>
      <w:r>
        <w:rPr>
          <w:bCs/>
          <w:color w:val="auto"/>
          <w:szCs w:val="20"/>
        </w:rPr>
        <w:t xml:space="preserve"> but not required</w:t>
      </w:r>
      <w:ins w:id="42" w:author="Jari Koister" w:date="2015-09-15T19:57:00Z">
        <w:r w:rsidR="00CA56C5">
          <w:rPr>
            <w:bCs/>
            <w:color w:val="auto"/>
            <w:szCs w:val="20"/>
          </w:rPr>
          <w:t>,</w:t>
        </w:r>
      </w:ins>
      <w:r>
        <w:rPr>
          <w:bCs/>
          <w:color w:val="auto"/>
          <w:szCs w:val="20"/>
        </w:rPr>
        <w:t xml:space="preserve"> to select a problem that requires advanced processing such as machine learning algorithms.</w:t>
      </w:r>
    </w:p>
    <w:p w14:paraId="5B5AA13B" w14:textId="6304A3C1" w:rsidR="00B47541" w:rsidRPr="00F034AD" w:rsidRDefault="00B47541" w:rsidP="00B47541">
      <w:pPr>
        <w:pStyle w:val="ListParagraph"/>
        <w:numPr>
          <w:ilvl w:val="0"/>
          <w:numId w:val="27"/>
        </w:numPr>
        <w:rPr>
          <w:bCs/>
          <w:color w:val="auto"/>
          <w:szCs w:val="20"/>
        </w:rPr>
      </w:pPr>
      <w:r>
        <w:rPr>
          <w:bCs/>
          <w:color w:val="auto"/>
          <w:szCs w:val="20"/>
        </w:rPr>
        <w:t xml:space="preserve">You can make assumptions </w:t>
      </w:r>
      <w:ins w:id="43" w:author="Jari Koister" w:date="2015-09-15T19:57:00Z">
        <w:r w:rsidR="00CA56C5">
          <w:rPr>
            <w:bCs/>
            <w:color w:val="auto"/>
            <w:szCs w:val="20"/>
          </w:rPr>
          <w:t>about the data, number if processes, users etc. One</w:t>
        </w:r>
        <w:r>
          <w:rPr>
            <w:bCs/>
            <w:color w:val="auto"/>
            <w:szCs w:val="20"/>
          </w:rPr>
          <w:t xml:space="preserve"> </w:t>
        </w:r>
      </w:ins>
      <w:r>
        <w:rPr>
          <w:bCs/>
          <w:color w:val="auto"/>
          <w:szCs w:val="20"/>
        </w:rPr>
        <w:t xml:space="preserve">such </w:t>
      </w:r>
      <w:ins w:id="44" w:author="Jari Koister" w:date="2015-09-15T19:57:00Z">
        <w:r w:rsidR="00CA56C5">
          <w:rPr>
            <w:bCs/>
            <w:color w:val="auto"/>
            <w:szCs w:val="20"/>
          </w:rPr>
          <w:t xml:space="preserve">assumption could for example be </w:t>
        </w:r>
      </w:ins>
      <w:r>
        <w:rPr>
          <w:bCs/>
          <w:color w:val="auto"/>
          <w:szCs w:val="20"/>
        </w:rPr>
        <w:t xml:space="preserve">that </w:t>
      </w:r>
      <w:ins w:id="45" w:author="Jari Koister" w:date="2015-09-15T19:57:00Z">
        <w:r w:rsidR="00CA56C5">
          <w:rPr>
            <w:bCs/>
            <w:color w:val="auto"/>
            <w:szCs w:val="20"/>
          </w:rPr>
          <w:t xml:space="preserve">the </w:t>
        </w:r>
      </w:ins>
      <w:r>
        <w:rPr>
          <w:bCs/>
          <w:color w:val="auto"/>
          <w:szCs w:val="20"/>
        </w:rPr>
        <w:t>data will be cleaned to a certain degree. But all such assumptions must be explicitly defined, and when appropriate reflected in the solution as tests, schemas etc.</w:t>
      </w:r>
    </w:p>
    <w:p w14:paraId="6FA25E4D" w14:textId="77777777" w:rsidR="00B47541" w:rsidRDefault="00B47541" w:rsidP="00B47541">
      <w:pPr>
        <w:pStyle w:val="Heading1"/>
      </w:pPr>
      <w:r>
        <w:t>Suggestions</w:t>
      </w:r>
    </w:p>
    <w:p w14:paraId="4308A709" w14:textId="77777777" w:rsidR="00B47541" w:rsidRDefault="00B47541" w:rsidP="00B47541">
      <w:r>
        <w:t xml:space="preserve">Start by finding a data set. Based on the data set identify an interesting insight from the data using exploratory analysis. Implement a processing pipeline that can process and derive the insight repetitively. Determine what how frequently the result should be computed and how frequently you expect the data to be updated. Based on this determine what kind of architecture you need. Make sure that the architecture you choose can scale. If there are limitations on scale document them and check with an instructor that the limitation is acceptable. </w:t>
      </w:r>
    </w:p>
    <w:p w14:paraId="3DFCCFDF" w14:textId="77777777" w:rsidR="00B47541" w:rsidRDefault="00B47541" w:rsidP="00B47541">
      <w:r>
        <w:t xml:space="preserve">Have clear deadlines so that you do not get stuck in a specific phase of the project. </w:t>
      </w:r>
    </w:p>
    <w:p w14:paraId="26BF826B" w14:textId="77777777" w:rsidR="00B47541" w:rsidRDefault="00B47541" w:rsidP="00B47541">
      <w:r>
        <w:t>Implement a steel thread of the solution quickly (a steel thread is a subset of the functionality implemented end-to-end)</w:t>
      </w:r>
    </w:p>
    <w:p w14:paraId="1BFB05A2" w14:textId="77777777" w:rsidR="00B47541" w:rsidRDefault="00B47541" w:rsidP="00B47541">
      <w:pPr>
        <w:pStyle w:val="Heading1"/>
      </w:pPr>
      <w:r>
        <w:t>Milestones</w:t>
      </w:r>
    </w:p>
    <w:p w14:paraId="5D3D6E37" w14:textId="18BA19BC" w:rsidR="00D1065C" w:rsidRPr="00D1065C" w:rsidRDefault="00D1065C" w:rsidP="00D1065C">
      <w:r>
        <w:t>The specific dates for the milestones are specific for a semester and will be communicated by session leaders.</w:t>
      </w:r>
    </w:p>
    <w:p w14:paraId="0813EBA0" w14:textId="751760F0" w:rsidR="00B47541" w:rsidRPr="005B764F" w:rsidRDefault="00D1065C" w:rsidP="00B47541">
      <w:r>
        <w:rPr>
          <w:b/>
        </w:rPr>
        <w:t>MS1</w:t>
      </w:r>
      <w:r w:rsidR="00B47541" w:rsidRPr="005B764F">
        <w:t xml:space="preserve">: </w:t>
      </w:r>
      <w:r w:rsidR="00B47541" w:rsidRPr="008977AD">
        <w:rPr>
          <w:b/>
        </w:rPr>
        <w:t xml:space="preserve">Form groups &amp; </w:t>
      </w:r>
      <w:r w:rsidR="00EE2E71" w:rsidRPr="008977AD">
        <w:rPr>
          <w:b/>
        </w:rPr>
        <w:t>select</w:t>
      </w:r>
      <w:r w:rsidR="00B47541" w:rsidRPr="008977AD">
        <w:rPr>
          <w:b/>
        </w:rPr>
        <w:t xml:space="preserve"> </w:t>
      </w:r>
      <w:r w:rsidR="00EE2E71" w:rsidRPr="008977AD">
        <w:rPr>
          <w:b/>
        </w:rPr>
        <w:t>problem area</w:t>
      </w:r>
      <w:r w:rsidR="00EE2E71">
        <w:t>. P</w:t>
      </w:r>
      <w:r w:rsidR="00B47541" w:rsidRPr="005B764F">
        <w:t xml:space="preserve">repare slides </w:t>
      </w:r>
      <w:ins w:id="46" w:author="Jari Koister" w:date="2015-09-15T19:57:00Z">
        <w:r w:rsidR="0063519C">
          <w:t xml:space="preserve"> (2-5 slides) </w:t>
        </w:r>
      </w:ins>
      <w:r w:rsidR="00B47541" w:rsidRPr="005B764F">
        <w:t>for 10 mi</w:t>
      </w:r>
      <w:r w:rsidR="00B47541">
        <w:t>nute presentation of</w:t>
      </w:r>
      <w:r w:rsidR="00B47541" w:rsidRPr="005B764F">
        <w:t xml:space="preserve"> your goals, challenges, how you </w:t>
      </w:r>
      <w:r w:rsidR="00B47541">
        <w:t xml:space="preserve">will </w:t>
      </w:r>
      <w:r w:rsidR="00B47541" w:rsidRPr="005B764F">
        <w:t>acquire your d</w:t>
      </w:r>
      <w:r w:rsidR="00B47541">
        <w:t>ata. Also present w</w:t>
      </w:r>
      <w:r w:rsidR="00B47541" w:rsidRPr="005B764F">
        <w:t>hat information</w:t>
      </w:r>
      <w:r w:rsidR="00B47541">
        <w:t xml:space="preserve"> </w:t>
      </w:r>
      <w:r w:rsidR="00B47541" w:rsidRPr="005B764F">
        <w:t>organiza</w:t>
      </w:r>
      <w:r w:rsidR="00B47541">
        <w:t xml:space="preserve">tion challenges do you face as well as your </w:t>
      </w:r>
      <w:r w:rsidR="00B47541" w:rsidRPr="005B764F">
        <w:t>initial plan to complete the project.</w:t>
      </w:r>
    </w:p>
    <w:p w14:paraId="7F430F72" w14:textId="51C05830" w:rsidR="00B47541" w:rsidRPr="005B764F" w:rsidRDefault="00D1065C" w:rsidP="00B47541">
      <w:r>
        <w:rPr>
          <w:b/>
        </w:rPr>
        <w:t xml:space="preserve"> MS2</w:t>
      </w:r>
      <w:r w:rsidR="00B47541">
        <w:t>:</w:t>
      </w:r>
      <w:ins w:id="47" w:author="Jari Koister" w:date="2015-09-15T19:57:00Z">
        <w:r w:rsidR="0063519C">
          <w:t xml:space="preserve"> </w:t>
        </w:r>
        <w:r w:rsidR="0063519C" w:rsidRPr="0063519C">
          <w:rPr>
            <w:b/>
          </w:rPr>
          <w:t>Present a proposal</w:t>
        </w:r>
        <w:r w:rsidR="0063519C">
          <w:t>.</w:t>
        </w:r>
      </w:ins>
      <w:r w:rsidR="00B47541">
        <w:t xml:space="preserve"> A proposal (1-</w:t>
      </w:r>
      <w:r w:rsidR="00B47541" w:rsidRPr="005B764F">
        <w:t>2-page</w:t>
      </w:r>
      <w:r w:rsidR="00B47541">
        <w:t>s</w:t>
      </w:r>
      <w:r w:rsidR="00B47541" w:rsidRPr="005B764F">
        <w:t>) must be sent to the instructor with sufficient detail</w:t>
      </w:r>
      <w:r w:rsidR="00B47541">
        <w:t xml:space="preserve"> </w:t>
      </w:r>
      <w:r w:rsidR="00B47541" w:rsidRPr="005B764F">
        <w:t>of the problem being addressed</w:t>
      </w:r>
      <w:r w:rsidR="00B47541">
        <w:t xml:space="preserve"> and the supporting </w:t>
      </w:r>
      <w:r w:rsidR="00B47541" w:rsidRPr="005B764F">
        <w:t>research that data can be acquired and organized.</w:t>
      </w:r>
    </w:p>
    <w:p w14:paraId="4AB47CB4" w14:textId="587219C2" w:rsidR="00B47541" w:rsidRDefault="00D1065C" w:rsidP="00B47541">
      <w:r>
        <w:rPr>
          <w:b/>
        </w:rPr>
        <w:t>MS3</w:t>
      </w:r>
      <w:r w:rsidR="00B47541">
        <w:t xml:space="preserve">: </w:t>
      </w:r>
      <w:r w:rsidR="00B47541" w:rsidRPr="008977AD">
        <w:rPr>
          <w:b/>
        </w:rPr>
        <w:t>Progress Report</w:t>
      </w:r>
      <w:r w:rsidR="00B47541">
        <w:t xml:space="preserve"> </w:t>
      </w:r>
      <w:ins w:id="48" w:author="Jari Koister" w:date="2015-09-15T19:57:00Z">
        <w:r w:rsidR="0063519C">
          <w:t>(1-</w:t>
        </w:r>
      </w:ins>
      <w:r w:rsidR="00B47541">
        <w:t xml:space="preserve">2 </w:t>
      </w:r>
      <w:r w:rsidR="00B47541" w:rsidRPr="005B764F">
        <w:t>-page</w:t>
      </w:r>
      <w:r w:rsidR="00B47541">
        <w:t>s</w:t>
      </w:r>
      <w:r w:rsidR="00B47541" w:rsidRPr="005B764F">
        <w:t>): description of first component of the project</w:t>
      </w:r>
      <w:r w:rsidR="00B47541">
        <w:t xml:space="preserve"> i</w:t>
      </w:r>
      <w:r w:rsidR="00B47541" w:rsidRPr="005B764F">
        <w:t>dea summary and justification, a partial description of data acquisition and organizing</w:t>
      </w:r>
      <w:r w:rsidR="00B47541">
        <w:t xml:space="preserve"> </w:t>
      </w:r>
      <w:r w:rsidR="00B47541" w:rsidRPr="005B764F">
        <w:t>strategy and justification, tools/third party librarie</w:t>
      </w:r>
      <w:r w:rsidR="00B47541">
        <w:t xml:space="preserve">s description usages and initial </w:t>
      </w:r>
      <w:r w:rsidR="00B47541" w:rsidRPr="005B764F">
        <w:t>performance evaluation on the adopted data acquisition strategy.</w:t>
      </w:r>
    </w:p>
    <w:p w14:paraId="4C96B250" w14:textId="53F89776" w:rsidR="00B47541" w:rsidRDefault="00D1065C" w:rsidP="00B47541">
      <w:r>
        <w:rPr>
          <w:b/>
        </w:rPr>
        <w:t>MS4</w:t>
      </w:r>
      <w:r w:rsidR="00B47541">
        <w:t xml:space="preserve">: </w:t>
      </w:r>
      <w:ins w:id="49" w:author="Jari Koister" w:date="2015-09-15T19:57:00Z">
        <w:r w:rsidR="0063519C" w:rsidRPr="0063519C">
          <w:rPr>
            <w:b/>
          </w:rPr>
          <w:t>Project Presentation</w:t>
        </w:r>
        <w:r w:rsidR="0063519C">
          <w:t xml:space="preserve">: </w:t>
        </w:r>
      </w:ins>
      <w:r w:rsidR="00B47541">
        <w:t>Presentation of your project in class and final submission.</w:t>
      </w:r>
      <w:r w:rsidR="002821A7">
        <w:t xml:space="preserve"> </w:t>
      </w:r>
      <w:ins w:id="50" w:author="Jari Koister" w:date="2015-09-15T19:57:00Z">
        <w:r w:rsidR="0063519C">
          <w:t xml:space="preserve"> Allow instructor to run your solution. </w:t>
        </w:r>
      </w:ins>
      <w:r w:rsidR="00B47541">
        <w:t>Submit any code and final report which includes (See above for details on acceptance criteria):</w:t>
      </w:r>
    </w:p>
    <w:p w14:paraId="4C438672" w14:textId="77777777" w:rsidR="00B47541" w:rsidRDefault="00B47541" w:rsidP="00B47541">
      <w:pPr>
        <w:pStyle w:val="ListParagraph"/>
        <w:numPr>
          <w:ilvl w:val="0"/>
          <w:numId w:val="29"/>
        </w:numPr>
      </w:pPr>
      <w:r>
        <w:t>Overview of the problem being addressed.</w:t>
      </w:r>
    </w:p>
    <w:p w14:paraId="5589A605" w14:textId="77777777" w:rsidR="00B47541" w:rsidRDefault="00B47541" w:rsidP="00B47541">
      <w:pPr>
        <w:pStyle w:val="ListParagraph"/>
        <w:numPr>
          <w:ilvl w:val="0"/>
          <w:numId w:val="29"/>
        </w:numPr>
      </w:pPr>
      <w:r>
        <w:t>Acquisition and organization of information for analytics.</w:t>
      </w:r>
    </w:p>
    <w:p w14:paraId="1CB2E928" w14:textId="77777777" w:rsidR="00B47541" w:rsidRDefault="00B47541" w:rsidP="00B47541">
      <w:pPr>
        <w:pStyle w:val="ListParagraph"/>
        <w:numPr>
          <w:ilvl w:val="0"/>
          <w:numId w:val="29"/>
        </w:numPr>
      </w:pPr>
      <w:r>
        <w:t>The overall architecture of the solution and necessary implementation details.</w:t>
      </w:r>
    </w:p>
    <w:p w14:paraId="456A1275" w14:textId="1C2C96DE" w:rsidR="00416259" w:rsidRDefault="00B47541" w:rsidP="002E0060">
      <w:pPr>
        <w:pStyle w:val="ListParagraph"/>
        <w:numPr>
          <w:ilvl w:val="0"/>
          <w:numId w:val="29"/>
        </w:numPr>
      </w:pPr>
      <w:r>
        <w:t>The results of the project.</w:t>
      </w:r>
      <w:bookmarkEnd w:id="0"/>
    </w:p>
    <w:sectPr w:rsidR="00416259" w:rsidSect="00416259">
      <w:footerReference w:type="default" r:id="rId15"/>
      <w:pgSz w:w="12240" w:h="15840" w:code="1"/>
      <w:pgMar w:top="576" w:right="576" w:bottom="1440" w:left="576" w:header="576"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6E72D9" w14:textId="77777777" w:rsidR="00FE7A2A" w:rsidRDefault="00FE7A2A">
      <w:pPr>
        <w:spacing w:after="0" w:line="240" w:lineRule="auto"/>
      </w:pPr>
      <w:r>
        <w:separator/>
      </w:r>
    </w:p>
  </w:endnote>
  <w:endnote w:type="continuationSeparator" w:id="0">
    <w:p w14:paraId="2DCB75F5" w14:textId="77777777" w:rsidR="00FE7A2A" w:rsidRDefault="00FE7A2A">
      <w:pPr>
        <w:spacing w:after="0" w:line="240" w:lineRule="auto"/>
      </w:pPr>
      <w:r>
        <w:continuationSeparator/>
      </w:r>
    </w:p>
  </w:endnote>
  <w:endnote w:type="continuationNotice" w:id="1">
    <w:p w14:paraId="42CD2E50" w14:textId="77777777" w:rsidR="00FE7A2A" w:rsidRDefault="00FE7A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华文楷体">
    <w:charset w:val="50"/>
    <w:family w:val="auto"/>
    <w:pitch w:val="variable"/>
    <w:sig w:usb0="80000287" w:usb1="280F3C52" w:usb2="00000016" w:usb3="00000000" w:csb0="0004001F" w:csb1="00000000"/>
  </w:font>
  <w:font w:name="华文新魏">
    <w:charset w:val="86"/>
    <w:family w:val="auto"/>
    <w:pitch w:val="variable"/>
    <w:sig w:usb0="00000001" w:usb1="080F0000" w:usb2="00000010" w:usb3="00000000" w:csb0="0004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7234"/>
      <w:gridCol w:w="236"/>
      <w:gridCol w:w="3834"/>
    </w:tblGrid>
    <w:tr w:rsidR="00FE7A2A" w14:paraId="69EEE87C" w14:textId="77777777" w:rsidTr="00416259">
      <w:tc>
        <w:tcPr>
          <w:tcW w:w="3200" w:type="pct"/>
          <w:shd w:val="clear" w:color="auto" w:fill="4584D3" w:themeFill="accent2"/>
        </w:tcPr>
        <w:p w14:paraId="37F02115" w14:textId="77777777" w:rsidR="00FE7A2A" w:rsidRDefault="00FE7A2A" w:rsidP="00416259">
          <w:pPr>
            <w:pStyle w:val="NoSpacing"/>
          </w:pPr>
        </w:p>
      </w:tc>
      <w:tc>
        <w:tcPr>
          <w:tcW w:w="104" w:type="pct"/>
        </w:tcPr>
        <w:p w14:paraId="1231E2D8" w14:textId="77777777" w:rsidR="00FE7A2A" w:rsidRDefault="00FE7A2A" w:rsidP="00416259">
          <w:pPr>
            <w:pStyle w:val="NoSpacing"/>
          </w:pPr>
        </w:p>
      </w:tc>
      <w:tc>
        <w:tcPr>
          <w:tcW w:w="1700" w:type="pct"/>
          <w:shd w:val="clear" w:color="auto" w:fill="7F7F7F" w:themeFill="text1" w:themeFillTint="80"/>
        </w:tcPr>
        <w:p w14:paraId="1ED8457F" w14:textId="77777777" w:rsidR="00FE7A2A" w:rsidRDefault="00FE7A2A" w:rsidP="00416259">
          <w:pPr>
            <w:pStyle w:val="NoSpacing"/>
          </w:pPr>
        </w:p>
      </w:tc>
    </w:tr>
    <w:tr w:rsidR="00FE7A2A"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D59C49A" w14:textId="2AAAFC92" w:rsidR="00FE7A2A" w:rsidRPr="0055491E" w:rsidRDefault="00D1065C" w:rsidP="00416259">
              <w:pPr>
                <w:pStyle w:val="Footer"/>
                <w:rPr>
                  <w:color w:val="404040" w:themeColor="text1" w:themeTint="BF"/>
                </w:rPr>
              </w:pPr>
              <w:r>
                <w:t>Course Project</w:t>
              </w:r>
              <w:r>
                <w:br/>
                <w:t>Updated: 3/4/16</w:t>
              </w:r>
            </w:p>
          </w:sdtContent>
        </w:sdt>
      </w:tc>
      <w:tc>
        <w:tcPr>
          <w:tcW w:w="104" w:type="pct"/>
          <w:vAlign w:val="bottom"/>
        </w:tcPr>
        <w:p w14:paraId="47D7FC78" w14:textId="77777777" w:rsidR="00FE7A2A" w:rsidRDefault="00FE7A2A" w:rsidP="00416259">
          <w:pPr>
            <w:pStyle w:val="Footer"/>
          </w:pPr>
        </w:p>
      </w:tc>
      <w:tc>
        <w:tcPr>
          <w:tcW w:w="1700" w:type="pct"/>
          <w:vAlign w:val="bottom"/>
        </w:tcPr>
        <w:p w14:paraId="43FD6E19" w14:textId="77777777" w:rsidR="00FE7A2A" w:rsidRDefault="00FE7A2A" w:rsidP="00416259">
          <w:pPr>
            <w:pStyle w:val="FooterRight"/>
          </w:pPr>
          <w:r>
            <w:fldChar w:fldCharType="begin"/>
          </w:r>
          <w:r>
            <w:instrText xml:space="preserve"> Page </w:instrText>
          </w:r>
          <w:r>
            <w:fldChar w:fldCharType="separate"/>
          </w:r>
          <w:r w:rsidR="00E54E6B">
            <w:rPr>
              <w:noProof/>
            </w:rPr>
            <w:t>3</w:t>
          </w:r>
          <w:r>
            <w:rPr>
              <w:noProof/>
            </w:rPr>
            <w:fldChar w:fldCharType="end"/>
          </w:r>
        </w:p>
      </w:tc>
    </w:tr>
  </w:tbl>
  <w:p w14:paraId="7201E78C" w14:textId="77777777" w:rsidR="00FE7A2A" w:rsidRDefault="00FE7A2A"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EDF224" w14:textId="77777777" w:rsidR="00FE7A2A" w:rsidRDefault="00FE7A2A">
      <w:pPr>
        <w:spacing w:after="0" w:line="240" w:lineRule="auto"/>
      </w:pPr>
      <w:r>
        <w:separator/>
      </w:r>
    </w:p>
  </w:footnote>
  <w:footnote w:type="continuationSeparator" w:id="0">
    <w:p w14:paraId="0C8A0526" w14:textId="77777777" w:rsidR="00FE7A2A" w:rsidRDefault="00FE7A2A">
      <w:pPr>
        <w:spacing w:after="0" w:line="240" w:lineRule="auto"/>
      </w:pPr>
      <w:r>
        <w:continuationSeparator/>
      </w:r>
    </w:p>
  </w:footnote>
  <w:footnote w:type="continuationNotice" w:id="1">
    <w:p w14:paraId="48500865" w14:textId="77777777" w:rsidR="00FE7A2A" w:rsidRDefault="00FE7A2A">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2B087D"/>
    <w:multiLevelType w:val="hybridMultilevel"/>
    <w:tmpl w:val="96501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991013"/>
    <w:multiLevelType w:val="hybridMultilevel"/>
    <w:tmpl w:val="DDE65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C8353C"/>
    <w:multiLevelType w:val="hybridMultilevel"/>
    <w:tmpl w:val="822A0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CA7FF8"/>
    <w:multiLevelType w:val="multilevel"/>
    <w:tmpl w:val="65CA8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1139C3"/>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414A636E"/>
    <w:multiLevelType w:val="multilevel"/>
    <w:tmpl w:val="7EFAB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5441BF"/>
    <w:multiLevelType w:val="multilevel"/>
    <w:tmpl w:val="11125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9C0065"/>
    <w:multiLevelType w:val="multilevel"/>
    <w:tmpl w:val="AE3CB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82A3777"/>
    <w:multiLevelType w:val="multilevel"/>
    <w:tmpl w:val="2C8EA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88E44D5"/>
    <w:multiLevelType w:val="multilevel"/>
    <w:tmpl w:val="E6DC0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9869FC"/>
    <w:multiLevelType w:val="multilevel"/>
    <w:tmpl w:val="843EB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31"/>
  </w:num>
  <w:num w:numId="9">
    <w:abstractNumId w:val="19"/>
  </w:num>
  <w:num w:numId="10">
    <w:abstractNumId w:val="27"/>
  </w:num>
  <w:num w:numId="11">
    <w:abstractNumId w:val="11"/>
  </w:num>
  <w:num w:numId="12">
    <w:abstractNumId w:val="14"/>
  </w:num>
  <w:num w:numId="13">
    <w:abstractNumId w:val="17"/>
  </w:num>
  <w:num w:numId="14">
    <w:abstractNumId w:val="32"/>
  </w:num>
  <w:num w:numId="15">
    <w:abstractNumId w:val="3"/>
  </w:num>
  <w:num w:numId="16">
    <w:abstractNumId w:val="29"/>
  </w:num>
  <w:num w:numId="17">
    <w:abstractNumId w:val="22"/>
  </w:num>
  <w:num w:numId="18">
    <w:abstractNumId w:val="10"/>
  </w:num>
  <w:num w:numId="19">
    <w:abstractNumId w:val="4"/>
  </w:num>
  <w:num w:numId="20">
    <w:abstractNumId w:val="30"/>
  </w:num>
  <w:num w:numId="21">
    <w:abstractNumId w:val="23"/>
  </w:num>
  <w:num w:numId="22">
    <w:abstractNumId w:val="9"/>
  </w:num>
  <w:num w:numId="23">
    <w:abstractNumId w:val="12"/>
  </w:num>
  <w:num w:numId="24">
    <w:abstractNumId w:val="6"/>
  </w:num>
  <w:num w:numId="25">
    <w:abstractNumId w:val="7"/>
  </w:num>
  <w:num w:numId="26">
    <w:abstractNumId w:val="8"/>
  </w:num>
  <w:num w:numId="27">
    <w:abstractNumId w:val="18"/>
  </w:num>
  <w:num w:numId="28">
    <w:abstractNumId w:val="5"/>
  </w:num>
  <w:num w:numId="29">
    <w:abstractNumId w:val="15"/>
  </w:num>
  <w:num w:numId="30">
    <w:abstractNumId w:val="13"/>
  </w:num>
  <w:num w:numId="31">
    <w:abstractNumId w:val="16"/>
  </w:num>
  <w:num w:numId="32">
    <w:abstractNumId w:val="20"/>
  </w:num>
  <w:num w:numId="33">
    <w:abstractNumId w:val="24"/>
  </w:num>
  <w:num w:numId="34">
    <w:abstractNumId w:val="26"/>
  </w:num>
  <w:num w:numId="35">
    <w:abstractNumId w:val="21"/>
  </w:num>
  <w:num w:numId="36">
    <w:abstractNumId w:val="28"/>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revisionView w:markup="0"/>
  <w:doNotTrackMove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26379"/>
    <w:rsid w:val="00050D0D"/>
    <w:rsid w:val="00060292"/>
    <w:rsid w:val="00062EFE"/>
    <w:rsid w:val="00077081"/>
    <w:rsid w:val="00077115"/>
    <w:rsid w:val="000E04C6"/>
    <w:rsid w:val="00156846"/>
    <w:rsid w:val="00161AD0"/>
    <w:rsid w:val="00165340"/>
    <w:rsid w:val="00171CF3"/>
    <w:rsid w:val="00192548"/>
    <w:rsid w:val="00194F1D"/>
    <w:rsid w:val="001978D1"/>
    <w:rsid w:val="001B0AD3"/>
    <w:rsid w:val="001D2CC4"/>
    <w:rsid w:val="001E182D"/>
    <w:rsid w:val="00214C6B"/>
    <w:rsid w:val="002276FE"/>
    <w:rsid w:val="00245518"/>
    <w:rsid w:val="00256328"/>
    <w:rsid w:val="0026113B"/>
    <w:rsid w:val="00267CE3"/>
    <w:rsid w:val="00281BB9"/>
    <w:rsid w:val="002821A7"/>
    <w:rsid w:val="002E0060"/>
    <w:rsid w:val="002E15A3"/>
    <w:rsid w:val="00317DD9"/>
    <w:rsid w:val="003358FB"/>
    <w:rsid w:val="00335CC0"/>
    <w:rsid w:val="00344A26"/>
    <w:rsid w:val="00374FEA"/>
    <w:rsid w:val="003910CB"/>
    <w:rsid w:val="003B77B7"/>
    <w:rsid w:val="00416259"/>
    <w:rsid w:val="00427683"/>
    <w:rsid w:val="0048701A"/>
    <w:rsid w:val="004B6D44"/>
    <w:rsid w:val="004C39E4"/>
    <w:rsid w:val="004C5B0E"/>
    <w:rsid w:val="005333B0"/>
    <w:rsid w:val="0055491E"/>
    <w:rsid w:val="00566EF8"/>
    <w:rsid w:val="0058122E"/>
    <w:rsid w:val="00597AF2"/>
    <w:rsid w:val="005B764F"/>
    <w:rsid w:val="005E000C"/>
    <w:rsid w:val="006010D2"/>
    <w:rsid w:val="006103BD"/>
    <w:rsid w:val="0061223D"/>
    <w:rsid w:val="0063519C"/>
    <w:rsid w:val="00640151"/>
    <w:rsid w:val="00646EF0"/>
    <w:rsid w:val="00657FBE"/>
    <w:rsid w:val="00675FDA"/>
    <w:rsid w:val="0072397C"/>
    <w:rsid w:val="007477A3"/>
    <w:rsid w:val="00770472"/>
    <w:rsid w:val="007729C5"/>
    <w:rsid w:val="00773A60"/>
    <w:rsid w:val="007D172C"/>
    <w:rsid w:val="007E0FCD"/>
    <w:rsid w:val="007E329F"/>
    <w:rsid w:val="007E6A69"/>
    <w:rsid w:val="007F01EE"/>
    <w:rsid w:val="0082537F"/>
    <w:rsid w:val="0082679B"/>
    <w:rsid w:val="0083095D"/>
    <w:rsid w:val="00832F88"/>
    <w:rsid w:val="0085387B"/>
    <w:rsid w:val="00862B17"/>
    <w:rsid w:val="00863054"/>
    <w:rsid w:val="0087175D"/>
    <w:rsid w:val="008826FB"/>
    <w:rsid w:val="008977AD"/>
    <w:rsid w:val="008A6190"/>
    <w:rsid w:val="008A766C"/>
    <w:rsid w:val="008B6B17"/>
    <w:rsid w:val="008C2A28"/>
    <w:rsid w:val="008C347A"/>
    <w:rsid w:val="008C4950"/>
    <w:rsid w:val="008C5775"/>
    <w:rsid w:val="008F7F68"/>
    <w:rsid w:val="00935BA7"/>
    <w:rsid w:val="00970D97"/>
    <w:rsid w:val="009763B8"/>
    <w:rsid w:val="009F709B"/>
    <w:rsid w:val="00AB1CD2"/>
    <w:rsid w:val="00AB61BB"/>
    <w:rsid w:val="00AF4FF7"/>
    <w:rsid w:val="00B032F7"/>
    <w:rsid w:val="00B47541"/>
    <w:rsid w:val="00B52E22"/>
    <w:rsid w:val="00B822CA"/>
    <w:rsid w:val="00BB21DE"/>
    <w:rsid w:val="00BB2CAB"/>
    <w:rsid w:val="00BF16E3"/>
    <w:rsid w:val="00BF465E"/>
    <w:rsid w:val="00C636B9"/>
    <w:rsid w:val="00C73282"/>
    <w:rsid w:val="00C865AB"/>
    <w:rsid w:val="00CA56C5"/>
    <w:rsid w:val="00CB6974"/>
    <w:rsid w:val="00CD0EA4"/>
    <w:rsid w:val="00D050FA"/>
    <w:rsid w:val="00D1065C"/>
    <w:rsid w:val="00D26834"/>
    <w:rsid w:val="00D300B4"/>
    <w:rsid w:val="00D40758"/>
    <w:rsid w:val="00D407E0"/>
    <w:rsid w:val="00D57FFC"/>
    <w:rsid w:val="00D64711"/>
    <w:rsid w:val="00D77DBF"/>
    <w:rsid w:val="00E065CF"/>
    <w:rsid w:val="00E246A4"/>
    <w:rsid w:val="00E54E6B"/>
    <w:rsid w:val="00E65A6F"/>
    <w:rsid w:val="00E82752"/>
    <w:rsid w:val="00E84E02"/>
    <w:rsid w:val="00E85D35"/>
    <w:rsid w:val="00E97FA2"/>
    <w:rsid w:val="00EB70BE"/>
    <w:rsid w:val="00EC57D1"/>
    <w:rsid w:val="00ED3913"/>
    <w:rsid w:val="00EE2E71"/>
    <w:rsid w:val="00EF71C7"/>
    <w:rsid w:val="00F02437"/>
    <w:rsid w:val="00F034AD"/>
    <w:rsid w:val="00F407F2"/>
    <w:rsid w:val="00F445ED"/>
    <w:rsid w:val="00F56728"/>
    <w:rsid w:val="00F73F39"/>
    <w:rsid w:val="00F76695"/>
    <w:rsid w:val="00F9127E"/>
    <w:rsid w:val="00FB097F"/>
    <w:rsid w:val="00FB1604"/>
    <w:rsid w:val="00FE4F0C"/>
    <w:rsid w:val="00FE7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F8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1" w:qFormat="1"/>
    <w:lsdException w:name="List Bullet" w:uiPriority="1" w:qFormat="1"/>
    <w:lsdException w:name="List Number" w:uiPriority="1" w:qFormat="1"/>
    <w:lsdException w:name="List Bullet 2" w:uiPriority="1" w:qFormat="1"/>
    <w:lsdException w:name="Title" w:semiHidden="0" w:uiPriority="1" w:unhideWhenUsed="0" w:qFormat="1"/>
    <w:lsdException w:name="Default Paragraph Font" w:uiPriority="1"/>
    <w:lsdException w:name="Subtitle" w:semiHidden="0" w:uiPriority="1"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 w:type="paragraph" w:styleId="NormalWeb">
    <w:name w:val="Normal (Web)"/>
    <w:basedOn w:val="Normal"/>
    <w:uiPriority w:val="99"/>
    <w:unhideWhenUsed/>
    <w:rsid w:val="00F02437"/>
    <w:pPr>
      <w:spacing w:before="100" w:beforeAutospacing="1" w:after="100" w:afterAutospacing="1" w:line="240" w:lineRule="auto"/>
    </w:pPr>
    <w:rPr>
      <w:rFonts w:ascii="Times" w:hAnsi="Times" w:cs="Times New Roman"/>
      <w:color w:val="auto"/>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1" w:qFormat="1"/>
    <w:lsdException w:name="List Bullet" w:uiPriority="1" w:qFormat="1"/>
    <w:lsdException w:name="List Number" w:uiPriority="1" w:qFormat="1"/>
    <w:lsdException w:name="List Bullet 2" w:uiPriority="1" w:qFormat="1"/>
    <w:lsdException w:name="Title" w:semiHidden="0" w:uiPriority="1" w:unhideWhenUsed="0" w:qFormat="1"/>
    <w:lsdException w:name="Default Paragraph Font" w:uiPriority="1"/>
    <w:lsdException w:name="Subtitle" w:semiHidden="0" w:uiPriority="1"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 w:type="paragraph" w:styleId="NormalWeb">
    <w:name w:val="Normal (Web)"/>
    <w:basedOn w:val="Normal"/>
    <w:uiPriority w:val="99"/>
    <w:unhideWhenUsed/>
    <w:rsid w:val="00F02437"/>
    <w:pPr>
      <w:spacing w:before="100" w:beforeAutospacing="1" w:after="100" w:afterAutospacing="1" w:line="240" w:lineRule="auto"/>
    </w:pPr>
    <w:rPr>
      <w:rFonts w:ascii="Times" w:hAnsi="Times" w:cs="Times New Roman"/>
      <w:color w:val="auto"/>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16308531">
      <w:bodyDiv w:val="1"/>
      <w:marLeft w:val="0"/>
      <w:marRight w:val="0"/>
      <w:marTop w:val="0"/>
      <w:marBottom w:val="0"/>
      <w:divBdr>
        <w:top w:val="none" w:sz="0" w:space="0" w:color="auto"/>
        <w:left w:val="none" w:sz="0" w:space="0" w:color="auto"/>
        <w:bottom w:val="none" w:sz="0" w:space="0" w:color="auto"/>
        <w:right w:val="none" w:sz="0" w:space="0" w:color="auto"/>
      </w:divBdr>
      <w:divsChild>
        <w:div w:id="1564171492">
          <w:marLeft w:val="0"/>
          <w:marRight w:val="0"/>
          <w:marTop w:val="0"/>
          <w:marBottom w:val="0"/>
          <w:divBdr>
            <w:top w:val="none" w:sz="0" w:space="0" w:color="auto"/>
            <w:left w:val="none" w:sz="0" w:space="0" w:color="auto"/>
            <w:bottom w:val="none" w:sz="0" w:space="0" w:color="auto"/>
            <w:right w:val="none" w:sz="0" w:space="0" w:color="auto"/>
          </w:divBdr>
        </w:div>
      </w:divsChild>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an.mcclary@ischool.berekely.edu" TargetMode="External"/><Relationship Id="rId12" Type="http://schemas.openxmlformats.org/officeDocument/2006/relationships/hyperlink" Target="mailto:karthik@ischool.berkeley.edu" TargetMode="External"/><Relationship Id="rId13" Type="http://schemas.openxmlformats.org/officeDocument/2006/relationships/hyperlink" Target="mailto:nourian@ischool.berkeley.edu" TargetMode="External"/><Relationship Id="rId14" Type="http://schemas.openxmlformats.org/officeDocument/2006/relationships/hyperlink" Target="mailto:papaggel@ischool.berkeley.edu"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mailto:jari@ischool.berkeley.edu"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华文楷体">
    <w:charset w:val="50"/>
    <w:family w:val="auto"/>
    <w:pitch w:val="variable"/>
    <w:sig w:usb0="80000287" w:usb1="280F3C52" w:usb2="00000016" w:usb3="00000000" w:csb0="0004001F" w:csb1="00000000"/>
  </w:font>
  <w:font w:name="华文新魏">
    <w:charset w:val="86"/>
    <w:family w:val="auto"/>
    <w:pitch w:val="variable"/>
    <w:sig w:usb0="00000001" w:usb1="080F0000" w:usb2="00000010" w:usb3="00000000" w:csb0="0004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D05DD"/>
    <w:rsid w:val="000C7908"/>
    <w:rsid w:val="000D05DD"/>
    <w:rsid w:val="00123198"/>
    <w:rsid w:val="00486261"/>
    <w:rsid w:val="00784AD0"/>
    <w:rsid w:val="00AB6DA8"/>
    <w:rsid w:val="00B64E29"/>
    <w:rsid w:val="00CF1DED"/>
    <w:rsid w:val="00F355D7"/>
    <w:rsid w:val="00FA6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A2E01-E0F5-F24D-8CAF-46E27DD725AC}">
  <ds:schemaRefs>
    <ds:schemaRef ds:uri="http://schemas.openxmlformats.org/officeDocument/2006/bibliography"/>
  </ds:schemaRefs>
</ds:datastoreItem>
</file>

<file path=customXml/itemProps2.xml><?xml version="1.0" encoding="utf-8"?>
<ds:datastoreItem xmlns:ds="http://schemas.openxmlformats.org/officeDocument/2006/customXml" ds:itemID="{B7458842-4B2D-BB47-B101-5C5CB9D82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1328</Words>
  <Characters>7571</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8882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Course Project
Updated: 3/4/16</dc:subject>
  <dc:creator>Dan McClary</dc:creator>
  <cp:lastModifiedBy>Jari Koister</cp:lastModifiedBy>
  <cp:revision>5</cp:revision>
  <cp:lastPrinted>2015-12-07T04:02:00Z</cp:lastPrinted>
  <dcterms:created xsi:type="dcterms:W3CDTF">2015-12-07T04:02:00Z</dcterms:created>
  <dcterms:modified xsi:type="dcterms:W3CDTF">2016-03-05T18:47:00Z</dcterms:modified>
</cp:coreProperties>
</file>