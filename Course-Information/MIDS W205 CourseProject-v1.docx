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0B216705" w:rsidR="00E246A4" w:rsidRDefault="0056137F"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43D07">
                  <w:t>Course Project</w:t>
                </w:r>
                <w:r w:rsidR="00543D07">
                  <w:br/>
                  <w:t>Updated: 3/4/16</w:t>
                </w:r>
              </w:sdtContent>
            </w:sdt>
          </w:p>
        </w:tc>
        <w:tc>
          <w:tcPr>
            <w:tcW w:w="107" w:type="pct"/>
            <w:vAlign w:val="bottom"/>
          </w:tcPr>
          <w:p w14:paraId="0FE62A8A" w14:textId="77777777" w:rsidR="00E246A4" w:rsidRDefault="00E246A4" w:rsidP="00416259"/>
        </w:tc>
        <w:tc>
          <w:tcPr>
            <w:tcW w:w="2911" w:type="pct"/>
            <w:vAlign w:val="bottom"/>
          </w:tcPr>
          <w:p w14:paraId="2CA05D4F" w14:textId="77777777" w:rsidR="00F55F9E" w:rsidRDefault="00F55F9E" w:rsidP="00F55F9E">
            <w:pPr>
              <w:pStyle w:val="Header"/>
              <w:spacing w:line="240" w:lineRule="auto"/>
            </w:pPr>
            <w:r>
              <w:t xml:space="preserve">Instructors: </w:t>
            </w:r>
          </w:p>
          <w:p w14:paraId="52616ADE" w14:textId="77777777" w:rsidR="00543D07" w:rsidRDefault="00543D07" w:rsidP="00543D07">
            <w:pPr>
              <w:pStyle w:val="Header"/>
              <w:spacing w:line="240" w:lineRule="auto"/>
            </w:pPr>
            <w:proofErr w:type="spellStart"/>
            <w:r>
              <w:t>Jari</w:t>
            </w:r>
            <w:proofErr w:type="spellEnd"/>
            <w:r>
              <w:t xml:space="preserve"> </w:t>
            </w:r>
            <w:proofErr w:type="spellStart"/>
            <w:r>
              <w:t>Koister</w:t>
            </w:r>
            <w:proofErr w:type="spellEnd"/>
            <w:r>
              <w:t>,</w:t>
            </w:r>
            <w:hyperlink r:id="rId9" w:history="1">
              <w:r w:rsidRPr="0064241C">
                <w:rPr>
                  <w:rStyle w:val="Hyperlink"/>
                </w:rPr>
                <w:t xml:space="preserve"> jari@ischool.berkeley.edu</w:t>
              </w:r>
            </w:hyperlink>
          </w:p>
          <w:p w14:paraId="7E4D9924" w14:textId="77777777" w:rsidR="00543D07" w:rsidRDefault="00543D07" w:rsidP="00543D07">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10" w:history="1">
              <w:r>
                <w:rPr>
                  <w:rStyle w:val="Hyperlink"/>
                  <w:rFonts w:eastAsia="Times New Roman" w:cs="Times New Roman"/>
                </w:rPr>
                <w:t>nourian@ischool.berkeley.edu</w:t>
              </w:r>
            </w:hyperlink>
          </w:p>
          <w:p w14:paraId="01F8F9C3" w14:textId="77777777" w:rsidR="00543D07" w:rsidRDefault="00543D07" w:rsidP="00543D07">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 Bhattacharyya ,</w:t>
            </w:r>
            <w:hyperlink r:id="rId11" w:history="1">
              <w:r>
                <w:rPr>
                  <w:rStyle w:val="Hyperlink"/>
                  <w:rFonts w:eastAsia="Times New Roman" w:cs="Times New Roman"/>
                </w:rPr>
                <w:t xml:space="preserve"> amitb@ischool.berkeley.edu</w:t>
              </w:r>
            </w:hyperlink>
          </w:p>
          <w:p w14:paraId="47924EBC" w14:textId="77777777" w:rsidR="00543D07" w:rsidRDefault="00543D07" w:rsidP="00543D07">
            <w:pPr>
              <w:pStyle w:val="Header"/>
              <w:spacing w:line="240" w:lineRule="auto"/>
            </w:pPr>
            <w:r>
              <w:t xml:space="preserve">Kevin </w:t>
            </w:r>
            <w:r w:rsidRPr="004C5B0E">
              <w:t xml:space="preserve"> </w:t>
            </w:r>
            <w:r>
              <w:t xml:space="preserve">Cook, </w:t>
            </w:r>
            <w:hyperlink r:id="rId12" w:history="1">
              <w:r w:rsidRPr="0064241C">
                <w:rPr>
                  <w:rStyle w:val="Hyperlink"/>
                </w:rPr>
                <w:t xml:space="preserve"> </w:t>
              </w:r>
              <w:r w:rsidRPr="00DC4012">
                <w:rPr>
                  <w:rStyle w:val="Hyperlink"/>
                </w:rPr>
                <w:t>kevin_crook@yahoo.com</w:t>
              </w:r>
            </w:hyperlink>
          </w:p>
          <w:p w14:paraId="2147A50F" w14:textId="52E3522C" w:rsidR="00E246A4" w:rsidRDefault="00543D07" w:rsidP="00543D07">
            <w:pPr>
              <w:pStyle w:val="Header"/>
            </w:pPr>
            <w:r>
              <w:t xml:space="preserve">Edward </w:t>
            </w:r>
            <w:r>
              <w:rPr>
                <w:rStyle w:val="gi"/>
                <w:rFonts w:eastAsia="Times New Roman" w:cs="Times New Roman"/>
              </w:rPr>
              <w:t>Fine,</w:t>
            </w:r>
            <w:r>
              <w:rPr>
                <w:rFonts w:eastAsia="Times New Roman"/>
              </w:rPr>
              <w:t xml:space="preserve"> </w:t>
            </w:r>
            <w:hyperlink r:id="rId13" w:history="1">
              <w:r>
                <w:rPr>
                  <w:rStyle w:val="Hyperlink"/>
                  <w:rFonts w:eastAsia="Times New Roman"/>
                </w:rPr>
                <w:t>efine@ischool.berkeley.edu</w:t>
              </w:r>
            </w:hyperlink>
            <w:bookmarkStart w:id="0" w:name="_GoBack"/>
            <w:bookmarkEnd w:id="0"/>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1"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2" w:author="Jari Koister" w:date="2015-09-15T19:57:00Z">
        <w:r w:rsidR="001D2CC4">
          <w:t>of</w:t>
        </w:r>
      </w:ins>
      <w:r>
        <w:t xml:space="preserve"> this course. The intent </w:t>
      </w:r>
      <w:ins w:id="3" w:author="Jari Koister" w:date="2015-09-15T19:57:00Z">
        <w:r w:rsidR="001D2CC4">
          <w:t xml:space="preserve">of this course </w:t>
        </w:r>
      </w:ins>
      <w:r>
        <w:t xml:space="preserve">is that students </w:t>
      </w:r>
      <w:ins w:id="4" w:author="Jari Koister" w:date="2015-09-15T19:57:00Z">
        <w:r w:rsidR="001D2CC4">
          <w:t xml:space="preserve">will </w:t>
        </w:r>
      </w:ins>
      <w:r>
        <w:t>demonstrate that they meet the objectives</w:t>
      </w:r>
      <w:ins w:id="5"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6" w:author="Jari Koister" w:date="2015-09-15T19:57:00Z">
        <w:r>
          <w:t>select</w:t>
        </w:r>
        <w:r w:rsidR="001D2CC4">
          <w:t>ing</w:t>
        </w:r>
        <w:r>
          <w:t xml:space="preserve"> a</w:t>
        </w:r>
        <w:r w:rsidR="001D2CC4">
          <w:t>n appropriate</w:t>
        </w:r>
        <w:r>
          <w:t xml:space="preserve"> </w:t>
        </w:r>
      </w:ins>
      <w:r>
        <w:t xml:space="preserve">technical approach. </w:t>
      </w:r>
      <w:proofErr w:type="gramStart"/>
      <w:r>
        <w:t>Finally</w:t>
      </w:r>
      <w:proofErr w:type="gramEnd"/>
      <w:r>
        <w:t xml:space="preserve"> the students are expected to create an initial </w:t>
      </w:r>
      <w:ins w:id="7" w:author="Jari Koister" w:date="2015-09-15T19:57:00Z">
        <w:r w:rsidR="00CA56C5">
          <w:t>proof-of-concept</w:t>
        </w:r>
      </w:ins>
      <w:r>
        <w:t xml:space="preserve"> implementation of the solution </w:t>
      </w:r>
      <w:ins w:id="8" w:author="Jari Koister" w:date="2015-09-15T19:57:00Z">
        <w:r w:rsidR="00CA56C5">
          <w:t>that demonstrates</w:t>
        </w:r>
      </w:ins>
      <w:r>
        <w:t xml:space="preserve"> their understanding </w:t>
      </w:r>
      <w:ins w:id="9" w:author="Jari Koister" w:date="2015-09-15T19:57:00Z">
        <w:r w:rsidR="00CA56C5">
          <w:t>o</w:t>
        </w:r>
        <w:r>
          <w:t>f</w:t>
        </w:r>
      </w:ins>
      <w:r>
        <w:t xml:space="preserve"> stitching </w:t>
      </w:r>
      <w:ins w:id="10" w:author="Jari Koister" w:date="2015-09-15T19:57:00Z">
        <w:r w:rsidR="00CA56C5">
          <w:t>together a viable</w:t>
        </w:r>
      </w:ins>
      <w:r>
        <w:t xml:space="preserve"> end-to-end solution.</w:t>
      </w:r>
    </w:p>
    <w:p w14:paraId="226D33D1" w14:textId="36C2A489" w:rsidR="00B47541" w:rsidRDefault="00B47541" w:rsidP="00B47541">
      <w:r>
        <w:t xml:space="preserve">The students are </w:t>
      </w:r>
      <w:ins w:id="11"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2" w:author="Jari Koister" w:date="2015-09-15T19:57:00Z">
        <w:r w:rsidR="00CA56C5">
          <w:t>enables development</w:t>
        </w:r>
      </w:ins>
      <w:r>
        <w:t xml:space="preserve"> of </w:t>
      </w:r>
      <w:ins w:id="13" w:author="Jari Koister" w:date="2015-09-15T19:57:00Z">
        <w:r w:rsidR="00CA56C5">
          <w:t>a prototype</w:t>
        </w:r>
      </w:ins>
      <w:r>
        <w:t xml:space="preserve">, but also a </w:t>
      </w:r>
      <w:ins w:id="14" w:author="Jari Koister" w:date="2015-09-15T19:57:00Z">
        <w:r w:rsidR="00CA56C5">
          <w:t>provides</w:t>
        </w:r>
      </w:ins>
      <w:r w:rsidR="00E54E6B">
        <w:t xml:space="preserve"> </w:t>
      </w:r>
      <w:ins w:id="15" w:author="Jari Koister" w:date="2015-09-15T19:57:00Z">
        <w:r w:rsidR="00CA56C5">
          <w:t>a</w:t>
        </w:r>
        <w:r>
          <w:t xml:space="preserve"> </w:t>
        </w:r>
      </w:ins>
      <w:r>
        <w:t>path to a production strength system.</w:t>
      </w:r>
      <w:r w:rsidR="00566EF8">
        <w:t xml:space="preserve"> </w:t>
      </w:r>
      <w:ins w:id="16" w:author="Jari Koister" w:date="2015-09-15T19:57:00Z">
        <w:r w:rsidR="00CA56C5">
          <w:t>If students so request, instructors may provide suggestions for a problem statement.</w:t>
        </w:r>
      </w:ins>
      <w:ins w:id="17" w:author="Dan McClary" w:date="2015-09-15T19:57:00Z">
        <w:r w:rsidR="00566EF8">
          <w:t xml:space="preserve"> </w:t>
        </w:r>
      </w:ins>
    </w:p>
    <w:p w14:paraId="47DFAA39" w14:textId="77777777" w:rsidR="00B47541" w:rsidRDefault="00B47541" w:rsidP="00B47541">
      <w:pPr>
        <w:pStyle w:val="Heading1"/>
      </w:pPr>
      <w:bookmarkStart w:id="18"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9" w:author="Dan McClary" w:date="2015-09-15T19:57:00Z">
        <w:r w:rsidR="0048701A">
          <w:t xml:space="preserve">or research </w:t>
        </w:r>
      </w:ins>
      <w:r>
        <w:t xml:space="preserve">problem based on an </w:t>
      </w:r>
      <w:ins w:id="20" w:author="Jari Koister" w:date="2015-09-15T19:57:00Z">
        <w:r>
          <w:t>exi</w:t>
        </w:r>
        <w:r w:rsidR="00CA56C5">
          <w:t>s</w:t>
        </w:r>
        <w:r>
          <w:t>ting</w:t>
        </w:r>
      </w:ins>
      <w:r>
        <w:t xml:space="preserve"> or new data set. There are no constraints </w:t>
      </w:r>
      <w:ins w:id="21" w:author="Jari Koister" w:date="2015-09-15T19:57:00Z">
        <w:r w:rsidR="00CA56C5">
          <w:t>on the data</w:t>
        </w:r>
      </w:ins>
      <w:r>
        <w:t xml:space="preserve"> as long as all privacy or co</w:t>
      </w:r>
      <w:r w:rsidR="00E065CF">
        <w:t xml:space="preserve">nfidentiality constraints are </w:t>
      </w:r>
      <w:ins w:id="22"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3" w:author="Jari Koister" w:date="2015-09-15T19:57:00Z">
        <w:r w:rsidR="00CA56C5">
          <w:t xml:space="preserve">a </w:t>
        </w:r>
      </w:ins>
      <w:r>
        <w:t>process that computes the result in a repeatable fashion.  Hence, it cannot just be a one-time computation.</w:t>
      </w:r>
      <w:ins w:id="24"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5" w:author="Jari Koister" w:date="2015-09-15T19:57:00Z">
        <w:r w:rsidR="00CA56C5">
          <w:t xml:space="preserve"> of the processing</w:t>
        </w:r>
      </w:ins>
      <w:r>
        <w:t xml:space="preserve"> should be accessible for review through some kind of serving layer and presented in a form that would make sense in </w:t>
      </w:r>
      <w:ins w:id="26" w:author="Jari Koister" w:date="2015-09-15T19:57:00Z">
        <w:r w:rsidR="00CA56C5">
          <w:t>an intended</w:t>
        </w:r>
      </w:ins>
      <w:r>
        <w:t xml:space="preserve"> real world scenario</w:t>
      </w:r>
      <w:ins w:id="27"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8" w:author="Jari Koister" w:date="2015-09-15T19:57:00Z">
        <w:r w:rsidR="00CA56C5">
          <w:t>. The</w:t>
        </w:r>
      </w:ins>
      <w:r>
        <w:t xml:space="preserve"> justification </w:t>
      </w:r>
      <w:ins w:id="29"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8"/>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30" w:author="Dan McClary" w:date="2015-09-15T19:57:00Z">
        <w:r w:rsidR="00E065CF">
          <w:rPr>
            <w:bCs/>
            <w:color w:val="auto"/>
            <w:szCs w:val="20"/>
          </w:rPr>
          <w:t>, Keynote</w:t>
        </w:r>
      </w:ins>
      <w:r>
        <w:rPr>
          <w:bCs/>
          <w:color w:val="auto"/>
          <w:szCs w:val="20"/>
        </w:rPr>
        <w:t xml:space="preserve"> or Google </w:t>
      </w:r>
      <w:ins w:id="31" w:author="Dan McClary" w:date="2015-09-15T19:57:00Z">
        <w:r w:rsidR="00E065CF">
          <w:rPr>
            <w:bCs/>
            <w:color w:val="auto"/>
            <w:szCs w:val="20"/>
          </w:rPr>
          <w:t>Slide</w:t>
        </w:r>
      </w:ins>
      <w:r>
        <w:rPr>
          <w:bCs/>
          <w:color w:val="auto"/>
          <w:szCs w:val="20"/>
        </w:rPr>
        <w:t xml:space="preserve">. You should think about the proposal as something that you </w:t>
      </w:r>
      <w:ins w:id="32"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3" w:author="Jari Koister" w:date="2015-09-15T19:57:00Z">
        <w:r w:rsidR="00CA56C5">
          <w:rPr>
            <w:bCs/>
            <w:color w:val="auto"/>
            <w:szCs w:val="20"/>
          </w:rPr>
          <w:t>for a go/no-go decision</w:t>
        </w:r>
      </w:ins>
      <w:r w:rsidR="00F9127E">
        <w:rPr>
          <w:bCs/>
          <w:color w:val="auto"/>
          <w:szCs w:val="20"/>
        </w:rPr>
        <w:t>, determining the</w:t>
      </w:r>
      <w:ins w:id="34" w:author="Dan McClary" w:date="2015-09-15T19:57:00Z">
        <w:r w:rsidR="0058122E">
          <w:rPr>
            <w:bCs/>
            <w:color w:val="auto"/>
            <w:szCs w:val="20"/>
          </w:rPr>
          <w:t xml:space="preserve"> fund</w:t>
        </w:r>
      </w:ins>
      <w:r w:rsidR="00F9127E">
        <w:rPr>
          <w:bCs/>
          <w:color w:val="auto"/>
          <w:szCs w:val="20"/>
        </w:rPr>
        <w:t>ing of</w:t>
      </w:r>
      <w:ins w:id="35"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6" w:author="Jari Koister" w:date="2015-09-15T19:57:00Z">
        <w:r>
          <w:rPr>
            <w:bCs/>
            <w:color w:val="auto"/>
            <w:szCs w:val="20"/>
          </w:rPr>
          <w:t>increase</w:t>
        </w:r>
        <w:r w:rsidR="00CA56C5">
          <w:rPr>
            <w:bCs/>
            <w:color w:val="auto"/>
            <w:szCs w:val="20"/>
          </w:rPr>
          <w:t>d</w:t>
        </w:r>
      </w:ins>
      <w:r>
        <w:rPr>
          <w:bCs/>
          <w:color w:val="auto"/>
          <w:szCs w:val="20"/>
        </w:rPr>
        <w:t xml:space="preserve"> usage and </w:t>
      </w:r>
      <w:ins w:id="37"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w:t>
      </w:r>
      <w:proofErr w:type="spellStart"/>
      <w:r w:rsidRPr="002E0060">
        <w:rPr>
          <w:rFonts w:eastAsiaTheme="minorHAnsi"/>
          <w:bCs/>
          <w:color w:val="auto"/>
          <w:szCs w:val="20"/>
        </w:rPr>
        <w:t>Github</w:t>
      </w:r>
      <w:proofErr w:type="spellEnd"/>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 xml:space="preserve">required documents and presentations in </w:t>
      </w:r>
      <w:proofErr w:type="spellStart"/>
      <w:r w:rsidRPr="008977AD">
        <w:rPr>
          <w:b/>
          <w:color w:val="auto"/>
        </w:rPr>
        <w:t>Github</w:t>
      </w:r>
      <w:proofErr w:type="spellEnd"/>
      <w:r w:rsidRPr="002E0060">
        <w:rPr>
          <w:rFonts w:eastAsiaTheme="minorHAnsi"/>
          <w:bCs/>
          <w:color w:val="auto"/>
          <w:szCs w:val="20"/>
        </w:rPr>
        <w:t>.</w:t>
      </w:r>
      <w:r>
        <w:rPr>
          <w:rFonts w:eastAsiaTheme="minorHAnsi"/>
          <w:bCs/>
          <w:color w:val="auto"/>
          <w:szCs w:val="20"/>
        </w:rPr>
        <w:t xml:space="preserve"> The repo should be completely self-contained</w:t>
      </w:r>
      <w:ins w:id="38" w:author="Jari Koister" w:date="2015-09-15T19:57:00Z">
        <w:r w:rsidR="00CA56C5">
          <w:rPr>
            <w:rFonts w:eastAsiaTheme="minorHAnsi"/>
            <w:bCs/>
            <w:color w:val="auto"/>
            <w:szCs w:val="20"/>
          </w:rPr>
          <w:t xml:space="preserve"> and creating </w:t>
        </w:r>
        <w:proofErr w:type="gramStart"/>
        <w:r w:rsidR="00CA56C5">
          <w:rPr>
            <w:rFonts w:eastAsiaTheme="minorHAnsi"/>
            <w:bCs/>
            <w:color w:val="auto"/>
            <w:szCs w:val="20"/>
          </w:rPr>
          <w:t xml:space="preserve">in </w:t>
        </w:r>
      </w:ins>
      <w:r w:rsidR="00FE7A2A">
        <w:rPr>
          <w:rFonts w:eastAsiaTheme="minorHAnsi"/>
          <w:bCs/>
          <w:color w:val="auto"/>
          <w:szCs w:val="20"/>
        </w:rPr>
        <w:t xml:space="preserve"> </w:t>
      </w:r>
      <w:ins w:id="39" w:author="Jari Koister" w:date="2015-09-15T19:57:00Z">
        <w:r w:rsidR="00FE7A2A">
          <w:rPr>
            <w:rFonts w:eastAsiaTheme="minorHAnsi"/>
            <w:bCs/>
            <w:color w:val="auto"/>
            <w:szCs w:val="20"/>
          </w:rPr>
          <w:t>accordance</w:t>
        </w:r>
        <w:proofErr w:type="gramEnd"/>
        <w:r w:rsidR="00FE7A2A">
          <w:rPr>
            <w:rFonts w:eastAsiaTheme="minorHAnsi"/>
            <w:bCs/>
            <w:color w:val="auto"/>
            <w:szCs w:val="20"/>
          </w:rPr>
          <w:t xml:space="preserv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lastRenderedPageBreak/>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t that are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Has a clear business oriented purpose and problem in </w:t>
            </w:r>
            <w:proofErr w:type="gramStart"/>
            <w:r w:rsidRPr="00FE7A2A">
              <w:rPr>
                <w:rFonts w:asciiTheme="majorHAnsi" w:hAnsiTheme="majorHAnsi" w:cs="Arial"/>
                <w:color w:val="000000"/>
                <w:sz w:val="18"/>
                <w:szCs w:val="18"/>
              </w:rPr>
              <w:t>mind.</w:t>
            </w:r>
            <w:proofErr w:type="gramEnd"/>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t>
            </w:r>
            <w:proofErr w:type="gramStart"/>
            <w:r w:rsidRPr="00FE7A2A">
              <w:rPr>
                <w:rFonts w:asciiTheme="majorHAnsi" w:hAnsiTheme="majorHAnsi" w:cs="Arial"/>
                <w:color w:val="000000"/>
                <w:sz w:val="18"/>
                <w:szCs w:val="18"/>
              </w:rPr>
              <w:t>why.</w:t>
            </w:r>
            <w:proofErr w:type="gramEnd"/>
            <w:r w:rsidRPr="00FE7A2A">
              <w:rPr>
                <w:rFonts w:asciiTheme="majorHAnsi" w:hAnsiTheme="majorHAnsi" w:cs="Arial"/>
                <w:color w:val="000000"/>
                <w:sz w:val="18"/>
                <w:szCs w:val="18"/>
              </w:rPr>
              <w:t xml:space="preserve">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50 </w:t>
            </w:r>
            <w:proofErr w:type="spellStart"/>
            <w:r w:rsidRPr="00FE7A2A">
              <w:rPr>
                <w:rFonts w:asciiTheme="majorHAnsi" w:hAnsiTheme="majorHAnsi" w:cs="Arial"/>
                <w:i/>
                <w:color w:val="000000"/>
                <w:sz w:val="18"/>
                <w:szCs w:val="18"/>
              </w:rPr>
              <w:t>pt</w:t>
            </w:r>
            <w:proofErr w:type="spellEnd"/>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lastRenderedPageBreak/>
        <w:t xml:space="preserve">You should formulate </w:t>
      </w:r>
      <w:ins w:id="40"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1" w:author="Jari Koister" w:date="2015-09-15T19:57:00Z">
        <w:r w:rsidR="00CA56C5">
          <w:rPr>
            <w:bCs/>
            <w:color w:val="auto"/>
            <w:szCs w:val="20"/>
          </w:rPr>
          <w:t>,</w:t>
        </w:r>
      </w:ins>
      <w:r>
        <w:rPr>
          <w:bCs/>
          <w:color w:val="auto"/>
          <w:szCs w:val="20"/>
        </w:rPr>
        <w:t xml:space="preserve"> but not required</w:t>
      </w:r>
      <w:ins w:id="42"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3"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4" w:author="Jari Koister" w:date="2015-09-15T19:57:00Z">
        <w:r w:rsidR="00CA56C5">
          <w:rPr>
            <w:bCs/>
            <w:color w:val="auto"/>
            <w:szCs w:val="20"/>
          </w:rPr>
          <w:t xml:space="preserve">assumption could for example be </w:t>
        </w:r>
      </w:ins>
      <w:r>
        <w:rPr>
          <w:bCs/>
          <w:color w:val="auto"/>
          <w:szCs w:val="20"/>
        </w:rPr>
        <w:t xml:space="preserve">that </w:t>
      </w:r>
      <w:ins w:id="45"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5D3D6E37" w14:textId="0BA33E5F" w:rsidR="00D1065C" w:rsidRPr="00D1065C" w:rsidRDefault="00D1065C" w:rsidP="00D1065C">
      <w:r>
        <w:t xml:space="preserve">The </w:t>
      </w:r>
      <w:r w:rsidR="00F31C46">
        <w:t>exact</w:t>
      </w:r>
      <w:r>
        <w:t xml:space="preserve"> dates for the milestones are specific for a semester and will be communicated by session leaders.</w:t>
      </w:r>
    </w:p>
    <w:p w14:paraId="0813EBA0" w14:textId="751760F0" w:rsidR="00B47541" w:rsidRPr="005B764F" w:rsidRDefault="00D1065C" w:rsidP="00B47541">
      <w:r>
        <w:rPr>
          <w:b/>
        </w:rPr>
        <w:t>MS1</w:t>
      </w:r>
      <w:r w:rsidR="00B47541" w:rsidRPr="005B764F">
        <w:t xml:space="preserve">: </w:t>
      </w:r>
      <w:r w:rsidR="00B47541" w:rsidRPr="008977AD">
        <w:rPr>
          <w:b/>
        </w:rPr>
        <w:t xml:space="preserve">Form groups &amp; </w:t>
      </w:r>
      <w:r w:rsidR="00EE2E71" w:rsidRPr="008977AD">
        <w:rPr>
          <w:b/>
        </w:rPr>
        <w:t>select</w:t>
      </w:r>
      <w:r w:rsidR="00B47541" w:rsidRPr="008977AD">
        <w:rPr>
          <w:b/>
        </w:rPr>
        <w:t xml:space="preserve"> </w:t>
      </w:r>
      <w:r w:rsidR="00EE2E71" w:rsidRPr="008977AD">
        <w:rPr>
          <w:b/>
        </w:rPr>
        <w:t>problem area</w:t>
      </w:r>
      <w:r w:rsidR="00EE2E71">
        <w:t>. P</w:t>
      </w:r>
      <w:r w:rsidR="00B47541" w:rsidRPr="005B764F">
        <w:t xml:space="preserve">repare </w:t>
      </w:r>
      <w:proofErr w:type="gramStart"/>
      <w:r w:rsidR="00B47541" w:rsidRPr="005B764F">
        <w:t xml:space="preserve">slides </w:t>
      </w:r>
      <w:ins w:id="46" w:author="Jari Koister" w:date="2015-09-15T19:57:00Z">
        <w:r w:rsidR="0063519C">
          <w:t xml:space="preserve"> (</w:t>
        </w:r>
        <w:proofErr w:type="gramEnd"/>
        <w:r w:rsidR="0063519C">
          <w:t xml:space="preserve">2-5 slides) </w:t>
        </w:r>
      </w:ins>
      <w:r w:rsidR="00B47541" w:rsidRPr="005B764F">
        <w:t>for 10 mi</w:t>
      </w:r>
      <w:r w:rsidR="00B47541">
        <w:t>nute presentation of</w:t>
      </w:r>
      <w:r w:rsidR="00B47541" w:rsidRPr="005B764F">
        <w:t xml:space="preserve"> your goals, challenges, how you </w:t>
      </w:r>
      <w:r w:rsidR="00B47541">
        <w:t xml:space="preserve">will </w:t>
      </w:r>
      <w:r w:rsidR="00B47541" w:rsidRPr="005B764F">
        <w:t>acquire your d</w:t>
      </w:r>
      <w:r w:rsidR="00B47541">
        <w:t>ata. Also present w</w:t>
      </w:r>
      <w:r w:rsidR="00B47541" w:rsidRPr="005B764F">
        <w:t>hat information</w:t>
      </w:r>
      <w:r w:rsidR="00B47541">
        <w:t xml:space="preserve"> </w:t>
      </w:r>
      <w:r w:rsidR="00B47541" w:rsidRPr="005B764F">
        <w:t>organiza</w:t>
      </w:r>
      <w:r w:rsidR="00B47541">
        <w:t xml:space="preserve">tion challenges do you face as well as your </w:t>
      </w:r>
      <w:r w:rsidR="00B47541" w:rsidRPr="005B764F">
        <w:t>initial plan to complete the project.</w:t>
      </w:r>
    </w:p>
    <w:p w14:paraId="7F430F72" w14:textId="51C05830" w:rsidR="00B47541" w:rsidRPr="005B764F" w:rsidRDefault="00D1065C" w:rsidP="00B47541">
      <w:r>
        <w:rPr>
          <w:b/>
        </w:rPr>
        <w:t xml:space="preserve"> MS2</w:t>
      </w:r>
      <w:r w:rsidR="00B47541">
        <w:t>:</w:t>
      </w:r>
      <w:ins w:id="47" w:author="Jari Koister" w:date="2015-09-15T19:57:00Z">
        <w:r w:rsidR="0063519C">
          <w:t xml:space="preserve"> </w:t>
        </w:r>
        <w:r w:rsidR="0063519C" w:rsidRPr="0063519C">
          <w:rPr>
            <w:b/>
          </w:rPr>
          <w:t>Present a proposal</w:t>
        </w:r>
        <w:r w:rsidR="0063519C">
          <w:t>.</w:t>
        </w:r>
      </w:ins>
      <w:r w:rsidR="00B47541">
        <w:t xml:space="preserve"> A proposal (1-</w:t>
      </w:r>
      <w:r w:rsidR="00B47541" w:rsidRPr="005B764F">
        <w:t>2-page</w:t>
      </w:r>
      <w:r w:rsidR="00B47541">
        <w:t>s</w:t>
      </w:r>
      <w:r w:rsidR="00B47541" w:rsidRPr="005B764F">
        <w:t>) must be sent to the instructor with sufficient detail</w:t>
      </w:r>
      <w:r w:rsidR="00B47541">
        <w:t xml:space="preserve"> </w:t>
      </w:r>
      <w:r w:rsidR="00B47541" w:rsidRPr="005B764F">
        <w:t>of the problem being addressed</w:t>
      </w:r>
      <w:r w:rsidR="00B47541">
        <w:t xml:space="preserve"> and the supporting </w:t>
      </w:r>
      <w:r w:rsidR="00B47541" w:rsidRPr="005B764F">
        <w:t>research that data can be acquired and organized.</w:t>
      </w:r>
    </w:p>
    <w:p w14:paraId="4AB47CB4" w14:textId="587219C2" w:rsidR="00B47541" w:rsidRDefault="00D1065C" w:rsidP="00B47541">
      <w:r>
        <w:rPr>
          <w:b/>
        </w:rPr>
        <w:t>MS3</w:t>
      </w:r>
      <w:r w:rsidR="00B47541">
        <w:t xml:space="preserve">: </w:t>
      </w:r>
      <w:r w:rsidR="00B47541" w:rsidRPr="008977AD">
        <w:rPr>
          <w:b/>
        </w:rPr>
        <w:t>Progress Report</w:t>
      </w:r>
      <w:r w:rsidR="00B47541">
        <w:t xml:space="preserve"> </w:t>
      </w:r>
      <w:ins w:id="48" w:author="Jari Koister" w:date="2015-09-15T19:57:00Z">
        <w:r w:rsidR="0063519C">
          <w:t>(1-</w:t>
        </w:r>
      </w:ins>
      <w:r w:rsidR="00B47541">
        <w:t xml:space="preserve">2 </w:t>
      </w:r>
      <w:r w:rsidR="00B47541" w:rsidRPr="005B764F">
        <w:t>-page</w:t>
      </w:r>
      <w:r w:rsidR="00B47541">
        <w:t>s</w:t>
      </w:r>
      <w:r w:rsidR="00B47541" w:rsidRPr="005B764F">
        <w:t>): description of first component of the project</w:t>
      </w:r>
      <w:r w:rsidR="00B47541">
        <w:t xml:space="preserve"> i</w:t>
      </w:r>
      <w:r w:rsidR="00B47541" w:rsidRPr="005B764F">
        <w:t>dea summary and justification, a partial description of data acquisition and organizing</w:t>
      </w:r>
      <w:r w:rsidR="00B47541">
        <w:t xml:space="preserve"> </w:t>
      </w:r>
      <w:r w:rsidR="00B47541" w:rsidRPr="005B764F">
        <w:t>strategy and justification, tools/third party librarie</w:t>
      </w:r>
      <w:r w:rsidR="00B47541">
        <w:t xml:space="preserve">s description usages and initial </w:t>
      </w:r>
      <w:r w:rsidR="00B47541" w:rsidRPr="005B764F">
        <w:t>performance evaluation on the adopted data acquisition strategy.</w:t>
      </w:r>
    </w:p>
    <w:p w14:paraId="4C96B250" w14:textId="53F89776" w:rsidR="00B47541" w:rsidRDefault="00D1065C" w:rsidP="00B47541">
      <w:r>
        <w:rPr>
          <w:b/>
        </w:rPr>
        <w:t>MS4</w:t>
      </w:r>
      <w:r w:rsidR="00B47541">
        <w:t xml:space="preserve">: </w:t>
      </w:r>
      <w:ins w:id="49" w:author="Jari Koister" w:date="2015-09-15T19:57:00Z">
        <w:r w:rsidR="0063519C" w:rsidRPr="0063519C">
          <w:rPr>
            <w:b/>
          </w:rPr>
          <w:t>Project Presentation</w:t>
        </w:r>
        <w:r w:rsidR="0063519C">
          <w:t xml:space="preserve">: </w:t>
        </w:r>
      </w:ins>
      <w:r w:rsidR="00B47541">
        <w:t>Presentation of your project in class and final submission.</w:t>
      </w:r>
      <w:r w:rsidR="002821A7">
        <w:t xml:space="preserve"> </w:t>
      </w:r>
      <w:ins w:id="50" w:author="Jari Koister" w:date="2015-09-15T19:57:00Z">
        <w:r w:rsidR="0063519C">
          <w:t xml:space="preserve"> Allow instructor to run your solution. </w:t>
        </w:r>
      </w:ins>
      <w:r w:rsidR="00B47541">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1"/>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828E7" w14:textId="77777777" w:rsidR="0056137F" w:rsidRDefault="0056137F">
      <w:pPr>
        <w:spacing w:after="0" w:line="240" w:lineRule="auto"/>
      </w:pPr>
      <w:r>
        <w:separator/>
      </w:r>
    </w:p>
  </w:endnote>
  <w:endnote w:type="continuationSeparator" w:id="0">
    <w:p w14:paraId="108DA872" w14:textId="77777777" w:rsidR="0056137F" w:rsidRDefault="0056137F">
      <w:pPr>
        <w:spacing w:after="0" w:line="240" w:lineRule="auto"/>
      </w:pPr>
      <w:r>
        <w:continuationSeparator/>
      </w:r>
    </w:p>
  </w:endnote>
  <w:endnote w:type="continuationNotice" w:id="1">
    <w:p w14:paraId="5069C48A" w14:textId="77777777" w:rsidR="0056137F" w:rsidRDefault="005613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2D90F213" w:rsidR="00FE7A2A" w:rsidRPr="0055491E" w:rsidRDefault="00543D07" w:rsidP="00416259">
              <w:pPr>
                <w:pStyle w:val="Footer"/>
                <w:rPr>
                  <w:color w:val="404040" w:themeColor="text1" w:themeTint="BF"/>
                </w:rPr>
              </w:pPr>
              <w:r>
                <w:t>Course Project</w:t>
              </w:r>
              <w:r>
                <w:br/>
                <w:t>Updated: 3/4/16</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543D07">
            <w:rPr>
              <w:noProof/>
            </w:rPr>
            <w:t>1</w:t>
          </w:r>
          <w:r>
            <w:rPr>
              <w:noProof/>
            </w:rPr>
            <w:fldChar w:fldCharType="end"/>
          </w:r>
        </w:p>
      </w:tc>
    </w:tr>
  </w:tbl>
  <w:p w14:paraId="7201E78C" w14:textId="77777777" w:rsidR="00FE7A2A" w:rsidRDefault="00FE7A2A"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0497F" w14:textId="77777777" w:rsidR="0056137F" w:rsidRDefault="0056137F">
      <w:pPr>
        <w:spacing w:after="0" w:line="240" w:lineRule="auto"/>
      </w:pPr>
      <w:r>
        <w:separator/>
      </w:r>
    </w:p>
  </w:footnote>
  <w:footnote w:type="continuationSeparator" w:id="0">
    <w:p w14:paraId="5A497587" w14:textId="77777777" w:rsidR="0056137F" w:rsidRDefault="0056137F">
      <w:pPr>
        <w:spacing w:after="0" w:line="240" w:lineRule="auto"/>
      </w:pPr>
      <w:r>
        <w:continuationSeparator/>
      </w:r>
    </w:p>
  </w:footnote>
  <w:footnote w:type="continuationNotice" w:id="1">
    <w:p w14:paraId="4DA55DD2" w14:textId="77777777" w:rsidR="0056137F" w:rsidRDefault="0056137F">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revisionView w:markup="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6379"/>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43D07"/>
    <w:rsid w:val="0055491E"/>
    <w:rsid w:val="0056137F"/>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347A"/>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1065C"/>
    <w:rsid w:val="00D26834"/>
    <w:rsid w:val="00D300B4"/>
    <w:rsid w:val="00D40758"/>
    <w:rsid w:val="00D407E0"/>
    <w:rsid w:val="00D57FFC"/>
    <w:rsid w:val="00D64711"/>
    <w:rsid w:val="00D77DBF"/>
    <w:rsid w:val="00E065CF"/>
    <w:rsid w:val="00E246A4"/>
    <w:rsid w:val="00E43745"/>
    <w:rsid w:val="00E54E6B"/>
    <w:rsid w:val="00E65A6F"/>
    <w:rsid w:val="00E82752"/>
    <w:rsid w:val="00E84E02"/>
    <w:rsid w:val="00E85D35"/>
    <w:rsid w:val="00E97FA2"/>
    <w:rsid w:val="00EB70BE"/>
    <w:rsid w:val="00EC57D1"/>
    <w:rsid w:val="00ED3913"/>
    <w:rsid w:val="00EE2E71"/>
    <w:rsid w:val="00EF71C7"/>
    <w:rsid w:val="00F02437"/>
    <w:rsid w:val="00F034AD"/>
    <w:rsid w:val="00F31C46"/>
    <w:rsid w:val="00F407F2"/>
    <w:rsid w:val="00F445ED"/>
    <w:rsid w:val="00F55F9E"/>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mitbl@ischool.berkeley.edu" TargetMode="External"/><Relationship Id="rId12" Type="http://schemas.openxmlformats.org/officeDocument/2006/relationships/hyperlink" Target="mailto:shuri@ischool.berkeley.edu" TargetMode="External"/><Relationship Id="rId13" Type="http://schemas.openxmlformats.org/officeDocument/2006/relationships/hyperlink" Target="mailto:efine@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nourian@ischool.berkele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563FA"/>
    <w:rsid w:val="00AB6DA8"/>
    <w:rsid w:val="00B64E29"/>
    <w:rsid w:val="00CF1DED"/>
    <w:rsid w:val="00F355D7"/>
    <w:rsid w:val="00FA68A1"/>
    <w:rsid w:val="00FF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0123-937B-C144-86EC-C726E4D51207}">
  <ds:schemaRefs>
    <ds:schemaRef ds:uri="http://schemas.openxmlformats.org/officeDocument/2006/bibliography"/>
  </ds:schemaRefs>
</ds:datastoreItem>
</file>

<file path=customXml/itemProps2.xml><?xml version="1.0" encoding="utf-8"?>
<ds:datastoreItem xmlns:ds="http://schemas.openxmlformats.org/officeDocument/2006/customXml" ds:itemID="{D709D7B4-5C21-EA4C-AB2A-AAD15E04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1324</Words>
  <Characters>7550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3/4/16</dc:subject>
  <dc:creator>Dan McClary</dc:creator>
  <cp:lastModifiedBy>Jari Koister</cp:lastModifiedBy>
  <cp:revision>5</cp:revision>
  <cp:lastPrinted>2016-03-05T18:48:00Z</cp:lastPrinted>
  <dcterms:created xsi:type="dcterms:W3CDTF">2016-03-05T18:48:00Z</dcterms:created>
  <dcterms:modified xsi:type="dcterms:W3CDTF">2017-01-09T15:14:00Z</dcterms:modified>
</cp:coreProperties>
</file>