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b/>
          <w:bCs/>
          <w:color w:val="000000"/>
          <w:kern w:val="36"/>
          <w:sz w:val="36"/>
          <w:szCs w:val="36"/>
        </w:rPr>
        <w:t>D</w:t>
      </w:r>
      <w:bookmarkStart w:id="0" w:name="_GoBack"/>
      <w:bookmarkEnd w:id="0"/>
      <w:r w:rsidRPr="000D155B">
        <w:rPr>
          <w:rFonts w:ascii="Trebuchet MS" w:eastAsia="Times New Roman" w:hAnsi="Trebuchet MS" w:cs="Times New Roman"/>
          <w:b/>
          <w:bCs/>
          <w:color w:val="000000"/>
          <w:kern w:val="36"/>
          <w:sz w:val="36"/>
          <w:szCs w:val="36"/>
        </w:rPr>
        <w:t xml:space="preserve">imensions for </w:t>
      </w:r>
      <w:del w:id="1" w:author="Pam Hunt" w:date="2015-08-25T07:50:00Z">
        <w:r w:rsidRPr="000D155B" w:rsidDel="00F05F81">
          <w:rPr>
            <w:rFonts w:ascii="Trebuchet MS" w:eastAsia="Times New Roman" w:hAnsi="Trebuchet MS" w:cs="Times New Roman"/>
            <w:b/>
            <w:bCs/>
            <w:color w:val="000000"/>
            <w:kern w:val="36"/>
            <w:sz w:val="36"/>
            <w:szCs w:val="36"/>
          </w:rPr>
          <w:delText xml:space="preserve">characterizing </w:delText>
        </w:r>
      </w:del>
      <w:ins w:id="2" w:author="Pam Hunt" w:date="2015-08-25T07:50:00Z">
        <w:r w:rsidR="00F05F81">
          <w:rPr>
            <w:rFonts w:ascii="Trebuchet MS" w:eastAsia="Times New Roman" w:hAnsi="Trebuchet MS" w:cs="Times New Roman"/>
            <w:b/>
            <w:bCs/>
            <w:color w:val="000000"/>
            <w:kern w:val="36"/>
            <w:sz w:val="36"/>
            <w:szCs w:val="36"/>
          </w:rPr>
          <w:t>C</w:t>
        </w:r>
        <w:r w:rsidR="00F05F81" w:rsidRPr="000D155B">
          <w:rPr>
            <w:rFonts w:ascii="Trebuchet MS" w:eastAsia="Times New Roman" w:hAnsi="Trebuchet MS" w:cs="Times New Roman"/>
            <w:b/>
            <w:bCs/>
            <w:color w:val="000000"/>
            <w:kern w:val="36"/>
            <w:sz w:val="36"/>
            <w:szCs w:val="36"/>
          </w:rPr>
          <w:t xml:space="preserve">haracterizing </w:t>
        </w:r>
      </w:ins>
      <w:r w:rsidRPr="000D155B">
        <w:rPr>
          <w:rFonts w:ascii="Trebuchet MS" w:eastAsia="Times New Roman" w:hAnsi="Trebuchet MS" w:cs="Times New Roman"/>
          <w:b/>
          <w:bCs/>
          <w:color w:val="000000"/>
          <w:kern w:val="36"/>
          <w:sz w:val="36"/>
          <w:szCs w:val="36"/>
        </w:rPr>
        <w:t>Analytics Data</w:t>
      </w:r>
      <w:ins w:id="3" w:author="Pam Hunt" w:date="2015-08-25T07:50:00Z">
        <w:r w:rsidR="00F05F81">
          <w:rPr>
            <w:rFonts w:ascii="Trebuchet MS" w:eastAsia="Times New Roman" w:hAnsi="Trebuchet MS" w:cs="Times New Roman"/>
            <w:b/>
            <w:bCs/>
            <w:color w:val="000000"/>
            <w:kern w:val="36"/>
            <w:sz w:val="36"/>
            <w:szCs w:val="36"/>
          </w:rPr>
          <w:t>-</w:t>
        </w:r>
      </w:ins>
      <w:del w:id="4" w:author="Pam Hunt" w:date="2015-08-25T07:50:00Z">
        <w:r w:rsidRPr="000D155B" w:rsidDel="00F05F81">
          <w:rPr>
            <w:rFonts w:ascii="Trebuchet MS" w:eastAsia="Times New Roman" w:hAnsi="Trebuchet MS" w:cs="Times New Roman"/>
            <w:b/>
            <w:bCs/>
            <w:color w:val="000000"/>
            <w:kern w:val="36"/>
            <w:sz w:val="36"/>
            <w:szCs w:val="36"/>
          </w:rPr>
          <w:delText xml:space="preserve"> </w:delText>
        </w:r>
      </w:del>
      <w:r w:rsidRPr="000D155B">
        <w:rPr>
          <w:rFonts w:ascii="Trebuchet MS" w:eastAsia="Times New Roman" w:hAnsi="Trebuchet MS" w:cs="Times New Roman"/>
          <w:b/>
          <w:bCs/>
          <w:color w:val="000000"/>
          <w:kern w:val="36"/>
          <w:sz w:val="36"/>
          <w:szCs w:val="36"/>
        </w:rPr>
        <w:t>Processing Solutions</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proofErr w:type="spellStart"/>
      <w:r w:rsidRPr="000D155B">
        <w:rPr>
          <w:rFonts w:ascii="Arial" w:hAnsi="Arial" w:cs="Times New Roman"/>
          <w:i/>
          <w:iCs/>
          <w:color w:val="000000"/>
          <w:sz w:val="22"/>
          <w:szCs w:val="22"/>
        </w:rPr>
        <w:t>Jari</w:t>
      </w:r>
      <w:proofErr w:type="spellEnd"/>
      <w:r w:rsidRPr="000D155B">
        <w:rPr>
          <w:rFonts w:ascii="Arial" w:hAnsi="Arial" w:cs="Times New Roman"/>
          <w:i/>
          <w:iCs/>
          <w:color w:val="000000"/>
          <w:sz w:val="22"/>
          <w:szCs w:val="22"/>
        </w:rPr>
        <w:t xml:space="preserve"> </w:t>
      </w:r>
      <w:proofErr w:type="spellStart"/>
      <w:r w:rsidRPr="000D155B">
        <w:rPr>
          <w:rFonts w:ascii="Arial" w:hAnsi="Arial" w:cs="Times New Roman"/>
          <w:i/>
          <w:iCs/>
          <w:color w:val="000000"/>
          <w:sz w:val="22"/>
          <w:szCs w:val="22"/>
        </w:rPr>
        <w:t>Koister</w:t>
      </w:r>
      <w:proofErr w:type="spellEnd"/>
    </w:p>
    <w:p w:rsidR="000D155B" w:rsidRPr="000D155B" w:rsidRDefault="000D155B" w:rsidP="000D155B">
      <w:pPr>
        <w:rPr>
          <w:rFonts w:ascii="Times" w:eastAsia="Times New Roman" w:hAnsi="Times" w:cs="Times New Roman"/>
          <w:sz w:val="20"/>
          <w:szCs w:val="20"/>
        </w:rPr>
      </w:pPr>
    </w:p>
    <w:p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Introduction</w:t>
      </w: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Data analytics and business intelligence ha</w:t>
      </w:r>
      <w:del w:id="5" w:author="Pam Hunt" w:date="2015-08-25T07:51:00Z">
        <w:r w:rsidRPr="000D155B" w:rsidDel="00F05F81">
          <w:rPr>
            <w:rFonts w:ascii="Arial" w:hAnsi="Arial" w:cs="Times New Roman"/>
            <w:color w:val="000000"/>
            <w:sz w:val="22"/>
            <w:szCs w:val="22"/>
          </w:rPr>
          <w:delText>s</w:delText>
        </w:r>
      </w:del>
      <w:ins w:id="6" w:author="Pam Hunt" w:date="2015-08-25T07:51:00Z">
        <w:r w:rsidR="00F05F81">
          <w:rPr>
            <w:rFonts w:ascii="Arial" w:hAnsi="Arial" w:cs="Times New Roman"/>
            <w:color w:val="000000"/>
            <w:sz w:val="22"/>
            <w:szCs w:val="22"/>
          </w:rPr>
          <w:t>ve</w:t>
        </w:r>
      </w:ins>
      <w:r w:rsidRPr="000D155B">
        <w:rPr>
          <w:rFonts w:ascii="Arial" w:hAnsi="Arial" w:cs="Times New Roman"/>
          <w:color w:val="000000"/>
          <w:sz w:val="22"/>
          <w:szCs w:val="22"/>
        </w:rPr>
        <w:t xml:space="preserve"> been </w:t>
      </w:r>
      <w:del w:id="7" w:author="Pam Hunt" w:date="2015-08-25T07:51:00Z">
        <w:r w:rsidRPr="000D155B" w:rsidDel="00F05F81">
          <w:rPr>
            <w:rFonts w:ascii="Arial" w:hAnsi="Arial" w:cs="Times New Roman"/>
            <w:color w:val="000000"/>
            <w:sz w:val="22"/>
            <w:szCs w:val="22"/>
          </w:rPr>
          <w:delText xml:space="preserve">a </w:delText>
        </w:r>
      </w:del>
      <w:del w:id="8" w:author="Pam Hunt" w:date="2015-08-27T12:18:00Z">
        <w:r w:rsidRPr="000D155B" w:rsidDel="003F7F1E">
          <w:rPr>
            <w:rFonts w:ascii="Arial" w:hAnsi="Arial" w:cs="Times New Roman"/>
            <w:color w:val="000000"/>
            <w:sz w:val="22"/>
            <w:szCs w:val="22"/>
          </w:rPr>
          <w:delText xml:space="preserve">domain of </w:delText>
        </w:r>
      </w:del>
      <w:ins w:id="9" w:author="Pam Hunt" w:date="2015-08-27T12:18:00Z">
        <w:r w:rsidR="003F7F1E">
          <w:rPr>
            <w:rFonts w:ascii="Arial" w:hAnsi="Arial" w:cs="Times New Roman"/>
            <w:color w:val="000000"/>
            <w:sz w:val="22"/>
            <w:szCs w:val="22"/>
          </w:rPr>
          <w:t xml:space="preserve">of </w:t>
        </w:r>
      </w:ins>
      <w:r w:rsidRPr="000D155B">
        <w:rPr>
          <w:rFonts w:ascii="Arial" w:hAnsi="Arial" w:cs="Times New Roman"/>
          <w:color w:val="000000"/>
          <w:sz w:val="22"/>
          <w:szCs w:val="22"/>
        </w:rPr>
        <w:t>interest for a long</w:t>
      </w:r>
      <w:del w:id="10" w:author="Pam Hunt" w:date="2015-08-25T07:51:00Z">
        <w:r w:rsidRPr="000D155B" w:rsidDel="00F05F81">
          <w:rPr>
            <w:rFonts w:ascii="Arial" w:hAnsi="Arial" w:cs="Times New Roman"/>
            <w:color w:val="000000"/>
            <w:sz w:val="22"/>
            <w:szCs w:val="22"/>
          </w:rPr>
          <w:delText>-</w:delText>
        </w:r>
      </w:del>
      <w:ins w:id="11" w:author="Pam Hunt" w:date="2015-08-25T07:51:00Z">
        <w:r w:rsidR="00F05F81">
          <w:rPr>
            <w:rFonts w:ascii="Arial" w:hAnsi="Arial" w:cs="Times New Roman"/>
            <w:color w:val="000000"/>
            <w:sz w:val="22"/>
            <w:szCs w:val="22"/>
          </w:rPr>
          <w:t xml:space="preserve"> </w:t>
        </w:r>
      </w:ins>
      <w:r w:rsidRPr="000D155B">
        <w:rPr>
          <w:rFonts w:ascii="Arial" w:hAnsi="Arial" w:cs="Times New Roman"/>
          <w:color w:val="000000"/>
          <w:sz w:val="22"/>
          <w:szCs w:val="22"/>
        </w:rPr>
        <w:t>time</w:t>
      </w:r>
      <w:ins w:id="12" w:author="Pam Hunt" w:date="2015-08-27T12:19:00Z">
        <w:r w:rsidR="003F7F1E">
          <w:rPr>
            <w:rFonts w:ascii="Arial" w:hAnsi="Arial" w:cs="Times New Roman"/>
            <w:color w:val="000000"/>
            <w:sz w:val="22"/>
            <w:szCs w:val="22"/>
          </w:rPr>
          <w:t>, and</w:t>
        </w:r>
      </w:ins>
      <w:del w:id="13" w:author="Pam Hunt" w:date="2015-08-27T12:19:00Z">
        <w:r w:rsidRPr="000D155B" w:rsidDel="003F7F1E">
          <w:rPr>
            <w:rFonts w:ascii="Arial" w:hAnsi="Arial" w:cs="Times New Roman"/>
            <w:color w:val="000000"/>
            <w:sz w:val="22"/>
            <w:szCs w:val="22"/>
          </w:rPr>
          <w:delText>.</w:delText>
        </w:r>
      </w:del>
      <w:r w:rsidRPr="000D155B">
        <w:rPr>
          <w:rFonts w:ascii="Arial" w:hAnsi="Arial" w:cs="Times New Roman"/>
          <w:color w:val="000000"/>
          <w:sz w:val="22"/>
          <w:szCs w:val="22"/>
        </w:rPr>
        <w:t xml:space="preserve"> </w:t>
      </w:r>
      <w:del w:id="14" w:author="Pam Hunt" w:date="2015-08-27T12:19:00Z">
        <w:r w:rsidRPr="000D155B" w:rsidDel="003F7F1E">
          <w:rPr>
            <w:rFonts w:ascii="Arial" w:hAnsi="Arial" w:cs="Times New Roman"/>
            <w:color w:val="000000"/>
            <w:sz w:val="22"/>
            <w:szCs w:val="22"/>
          </w:rPr>
          <w:delText xml:space="preserve">The </w:delText>
        </w:r>
      </w:del>
      <w:ins w:id="15" w:author="Pam Hunt" w:date="2015-08-27T12:19:00Z">
        <w:r w:rsidR="003F7F1E">
          <w:rPr>
            <w:rFonts w:ascii="Arial" w:hAnsi="Arial" w:cs="Times New Roman"/>
            <w:color w:val="000000"/>
            <w:sz w:val="22"/>
            <w:szCs w:val="22"/>
          </w:rPr>
          <w:t xml:space="preserve">their </w:t>
        </w:r>
      </w:ins>
      <w:r w:rsidRPr="000D155B">
        <w:rPr>
          <w:rFonts w:ascii="Arial" w:hAnsi="Arial" w:cs="Times New Roman"/>
          <w:color w:val="000000"/>
          <w:sz w:val="22"/>
          <w:szCs w:val="22"/>
        </w:rPr>
        <w:t>needs have been addressed by various technologies based on relational</w:t>
      </w:r>
      <w:del w:id="16" w:author="Pam Hunt" w:date="2015-08-25T08:11:00Z">
        <w:r w:rsidRPr="000D155B" w:rsidDel="00056A4E">
          <w:rPr>
            <w:rFonts w:ascii="Arial" w:hAnsi="Arial" w:cs="Times New Roman"/>
            <w:color w:val="000000"/>
            <w:sz w:val="22"/>
            <w:szCs w:val="22"/>
          </w:rPr>
          <w:delText>-</w:delText>
        </w:r>
      </w:del>
      <w:ins w:id="17" w:author="Pam Hunt" w:date="2015-08-25T08:11:00Z">
        <w:r w:rsidR="00056A4E">
          <w:rPr>
            <w:rFonts w:ascii="Arial" w:hAnsi="Arial" w:cs="Times New Roman"/>
            <w:color w:val="000000"/>
            <w:sz w:val="22"/>
            <w:szCs w:val="22"/>
          </w:rPr>
          <w:t xml:space="preserve"> </w:t>
        </w:r>
      </w:ins>
      <w:r w:rsidRPr="000D155B">
        <w:rPr>
          <w:rFonts w:ascii="Arial" w:hAnsi="Arial" w:cs="Times New Roman"/>
          <w:color w:val="000000"/>
          <w:sz w:val="22"/>
          <w:szCs w:val="22"/>
        </w:rPr>
        <w:t>technologies and cubes. Columnar databases and in</w:t>
      </w:r>
      <w:ins w:id="18" w:author="Pam Hunt" w:date="2015-08-25T08:15:00Z">
        <w:r w:rsidR="00056A4E">
          <w:rPr>
            <w:rFonts w:ascii="Arial" w:hAnsi="Arial" w:cs="Times New Roman"/>
            <w:color w:val="000000"/>
            <w:sz w:val="22"/>
            <w:szCs w:val="22"/>
          </w:rPr>
          <w:t>-</w:t>
        </w:r>
      </w:ins>
      <w:del w:id="19" w:author="Pam Hunt" w:date="2015-08-25T08:15: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memory computing </w:t>
      </w:r>
      <w:del w:id="20" w:author="Pam Hunt" w:date="2015-08-25T08:15:00Z">
        <w:r w:rsidRPr="000D155B" w:rsidDel="00056A4E">
          <w:rPr>
            <w:rFonts w:ascii="Arial" w:hAnsi="Arial" w:cs="Times New Roman"/>
            <w:color w:val="000000"/>
            <w:sz w:val="22"/>
            <w:szCs w:val="22"/>
          </w:rPr>
          <w:delText xml:space="preserve">has </w:delText>
        </w:r>
      </w:del>
      <w:ins w:id="21" w:author="Pam Hunt" w:date="2015-08-25T08:15:00Z">
        <w:r w:rsidR="00056A4E">
          <w:rPr>
            <w:rFonts w:ascii="Arial" w:hAnsi="Arial" w:cs="Times New Roman"/>
            <w:color w:val="000000"/>
            <w:sz w:val="22"/>
            <w:szCs w:val="22"/>
          </w:rPr>
          <w:t xml:space="preserve">were </w:t>
        </w:r>
      </w:ins>
      <w:del w:id="22" w:author="Pam Hunt" w:date="2015-08-25T08:15:00Z">
        <w:r w:rsidRPr="000D155B" w:rsidDel="00056A4E">
          <w:rPr>
            <w:rFonts w:ascii="Arial" w:hAnsi="Arial" w:cs="Times New Roman"/>
            <w:color w:val="000000"/>
            <w:sz w:val="22"/>
            <w:szCs w:val="22"/>
          </w:rPr>
          <w:delText xml:space="preserve">been </w:delText>
        </w:r>
      </w:del>
      <w:r w:rsidRPr="000D155B">
        <w:rPr>
          <w:rFonts w:ascii="Arial" w:hAnsi="Arial" w:cs="Times New Roman"/>
          <w:color w:val="000000"/>
          <w:sz w:val="22"/>
          <w:szCs w:val="22"/>
        </w:rPr>
        <w:t xml:space="preserve">developed to deal with increasing demand for quick response and interactive analytics. In recent years </w:t>
      </w:r>
      <w:proofErr w:type="spellStart"/>
      <w:r w:rsidRPr="000D155B">
        <w:rPr>
          <w:rFonts w:ascii="Arial" w:hAnsi="Arial" w:cs="Times New Roman"/>
          <w:color w:val="000000"/>
          <w:sz w:val="22"/>
          <w:szCs w:val="22"/>
        </w:rPr>
        <w:t>Hadoop</w:t>
      </w:r>
      <w:proofErr w:type="spellEnd"/>
      <w:r w:rsidRPr="000D155B">
        <w:rPr>
          <w:rFonts w:ascii="Arial" w:hAnsi="Arial" w:cs="Times New Roman"/>
          <w:color w:val="000000"/>
          <w:sz w:val="22"/>
          <w:szCs w:val="22"/>
        </w:rPr>
        <w:t xml:space="preserve"> was introduced to deal with very large data</w:t>
      </w:r>
      <w:del w:id="23" w:author="Pam Hunt" w:date="2015-08-25T08:15: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sets, which were previously difficult to handle with scale</w:t>
      </w:r>
      <w:ins w:id="24" w:author="Pam Hunt" w:date="2015-08-25T08:15:00Z">
        <w:r w:rsidR="00056A4E">
          <w:rPr>
            <w:rFonts w:ascii="Arial" w:hAnsi="Arial" w:cs="Times New Roman"/>
            <w:color w:val="000000"/>
            <w:sz w:val="22"/>
            <w:szCs w:val="22"/>
          </w:rPr>
          <w:t>-</w:t>
        </w:r>
      </w:ins>
      <w:del w:id="25" w:author="Pam Hunt" w:date="2015-08-25T08:15: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up solutions. Even more recently</w:t>
      </w:r>
      <w:ins w:id="26" w:author="Pam Hunt" w:date="2015-08-25T08:15:00Z">
        <w:r w:rsidR="00056A4E">
          <w:rPr>
            <w:rFonts w:ascii="Arial" w:hAnsi="Arial" w:cs="Times New Roman"/>
            <w:color w:val="000000"/>
            <w:sz w:val="22"/>
            <w:szCs w:val="22"/>
          </w:rPr>
          <w:t>,</w:t>
        </w:r>
      </w:ins>
      <w:r w:rsidRPr="000D155B">
        <w:rPr>
          <w:rFonts w:ascii="Arial" w:hAnsi="Arial" w:cs="Times New Roman"/>
          <w:color w:val="000000"/>
          <w:sz w:val="22"/>
          <w:szCs w:val="22"/>
        </w:rPr>
        <w:t xml:space="preserve"> streaming and in</w:t>
      </w:r>
      <w:ins w:id="27" w:author="Pam Hunt" w:date="2015-08-25T08:15:00Z">
        <w:r w:rsidR="00056A4E">
          <w:rPr>
            <w:rFonts w:ascii="Arial" w:hAnsi="Arial" w:cs="Times New Roman"/>
            <w:color w:val="000000"/>
            <w:sz w:val="22"/>
            <w:szCs w:val="22"/>
          </w:rPr>
          <w:t>-</w:t>
        </w:r>
      </w:ins>
      <w:del w:id="28" w:author="Pam Hunt" w:date="2015-08-25T08:15: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memory processing solutions have been introduced on inherently scale</w:t>
      </w:r>
      <w:ins w:id="29" w:author="Pam Hunt" w:date="2015-08-25T08:15:00Z">
        <w:r w:rsidR="00056A4E">
          <w:rPr>
            <w:rFonts w:ascii="Arial" w:hAnsi="Arial" w:cs="Times New Roman"/>
            <w:color w:val="000000"/>
            <w:sz w:val="22"/>
            <w:szCs w:val="22"/>
          </w:rPr>
          <w:t>-</w:t>
        </w:r>
      </w:ins>
      <w:del w:id="30" w:author="Pam Hunt" w:date="2015-08-25T08:15: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out architectures. These solutions have been developed to deal with both speed and scale. </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As a</w:t>
      </w:r>
      <w:del w:id="31" w:author="Pam Hunt" w:date="2015-08-25T08:16:00Z">
        <w:r w:rsidRPr="000D155B" w:rsidDel="00056A4E">
          <w:rPr>
            <w:rFonts w:ascii="Arial" w:hAnsi="Arial" w:cs="Times New Roman"/>
            <w:color w:val="000000"/>
            <w:sz w:val="22"/>
            <w:szCs w:val="22"/>
          </w:rPr>
          <w:delText>n</w:delText>
        </w:r>
      </w:del>
      <w:r w:rsidRPr="000D155B">
        <w:rPr>
          <w:rFonts w:ascii="Arial" w:hAnsi="Arial" w:cs="Times New Roman"/>
          <w:color w:val="000000"/>
          <w:sz w:val="22"/>
          <w:szCs w:val="22"/>
        </w:rPr>
        <w:t xml:space="preserve"> software architect and data analyst</w:t>
      </w:r>
      <w:ins w:id="32" w:author="Pam Hunt" w:date="2015-08-25T08:16:00Z">
        <w:r w:rsidR="00056A4E">
          <w:rPr>
            <w:rFonts w:ascii="Arial" w:hAnsi="Arial" w:cs="Times New Roman"/>
            <w:color w:val="000000"/>
            <w:sz w:val="22"/>
            <w:szCs w:val="22"/>
          </w:rPr>
          <w:t>,</w:t>
        </w:r>
      </w:ins>
      <w:r w:rsidRPr="000D155B">
        <w:rPr>
          <w:rFonts w:ascii="Arial" w:hAnsi="Arial" w:cs="Times New Roman"/>
          <w:color w:val="000000"/>
          <w:sz w:val="22"/>
          <w:szCs w:val="22"/>
        </w:rPr>
        <w:t xml:space="preserve"> it is notoriously difficult to determine what solution </w:t>
      </w:r>
      <w:del w:id="33" w:author="Pam Hunt" w:date="2015-08-25T08:16:00Z">
        <w:r w:rsidRPr="000D155B" w:rsidDel="00056A4E">
          <w:rPr>
            <w:rFonts w:ascii="Arial" w:hAnsi="Arial" w:cs="Times New Roman"/>
            <w:color w:val="000000"/>
            <w:sz w:val="22"/>
            <w:szCs w:val="22"/>
          </w:rPr>
          <w:delText xml:space="preserve">that </w:delText>
        </w:r>
      </w:del>
      <w:r w:rsidRPr="000D155B">
        <w:rPr>
          <w:rFonts w:ascii="Arial" w:hAnsi="Arial" w:cs="Times New Roman"/>
          <w:color w:val="000000"/>
          <w:sz w:val="22"/>
          <w:szCs w:val="22"/>
        </w:rPr>
        <w:t xml:space="preserve">makes the most sense for a particular data and computation problem. It is made even more difficult </w:t>
      </w:r>
      <w:del w:id="34" w:author="Pam Hunt" w:date="2015-08-25T08:16:00Z">
        <w:r w:rsidRPr="000D155B" w:rsidDel="00056A4E">
          <w:rPr>
            <w:rFonts w:ascii="Arial" w:hAnsi="Arial" w:cs="Times New Roman"/>
            <w:color w:val="000000"/>
            <w:sz w:val="22"/>
            <w:szCs w:val="22"/>
          </w:rPr>
          <w:delText xml:space="preserve">since </w:delText>
        </w:r>
      </w:del>
      <w:ins w:id="35" w:author="Pam Hunt" w:date="2015-08-25T08:16:00Z">
        <w:r w:rsidR="00056A4E">
          <w:rPr>
            <w:rFonts w:ascii="Arial" w:hAnsi="Arial" w:cs="Times New Roman"/>
            <w:color w:val="000000"/>
            <w:sz w:val="22"/>
            <w:szCs w:val="22"/>
          </w:rPr>
          <w:t xml:space="preserve">because </w:t>
        </w:r>
      </w:ins>
      <w:r w:rsidRPr="000D155B">
        <w:rPr>
          <w:rFonts w:ascii="Arial" w:hAnsi="Arial" w:cs="Times New Roman"/>
          <w:color w:val="000000"/>
          <w:sz w:val="22"/>
          <w:szCs w:val="22"/>
        </w:rPr>
        <w:t xml:space="preserve">problems often evolve as we start working on them. </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As an example, </w:t>
      </w:r>
      <w:del w:id="36" w:author="Pam Hunt" w:date="2015-08-27T12:20:00Z">
        <w:r w:rsidRPr="000D155B" w:rsidDel="003F7F1E">
          <w:rPr>
            <w:rFonts w:ascii="Arial" w:hAnsi="Arial" w:cs="Times New Roman"/>
            <w:color w:val="000000"/>
            <w:sz w:val="22"/>
            <w:szCs w:val="22"/>
          </w:rPr>
          <w:delText xml:space="preserve">one </w:delText>
        </w:r>
      </w:del>
      <w:ins w:id="37" w:author="Pam Hunt" w:date="2015-08-27T12:20:00Z">
        <w:r w:rsidR="003F7F1E">
          <w:rPr>
            <w:rFonts w:ascii="Arial" w:hAnsi="Arial" w:cs="Times New Roman"/>
            <w:color w:val="000000"/>
            <w:sz w:val="22"/>
            <w:szCs w:val="22"/>
          </w:rPr>
          <w:t xml:space="preserve">we </w:t>
        </w:r>
      </w:ins>
      <w:r w:rsidRPr="000D155B">
        <w:rPr>
          <w:rFonts w:ascii="Arial" w:hAnsi="Arial" w:cs="Times New Roman"/>
          <w:color w:val="000000"/>
          <w:sz w:val="22"/>
          <w:szCs w:val="22"/>
        </w:rPr>
        <w:t>often initially want some ad hoc analytics to explore and understand the data. Once we determine</w:t>
      </w:r>
      <w:del w:id="38" w:author="Pam Hunt" w:date="2015-08-27T12:20:00Z">
        <w:r w:rsidRPr="000D155B" w:rsidDel="003F7F1E">
          <w:rPr>
            <w:rFonts w:ascii="Arial" w:hAnsi="Arial" w:cs="Times New Roman"/>
            <w:color w:val="000000"/>
            <w:sz w:val="22"/>
            <w:szCs w:val="22"/>
          </w:rPr>
          <w:delText>d</w:delText>
        </w:r>
      </w:del>
      <w:r w:rsidRPr="000D155B">
        <w:rPr>
          <w:rFonts w:ascii="Arial" w:hAnsi="Arial" w:cs="Times New Roman"/>
          <w:color w:val="000000"/>
          <w:sz w:val="22"/>
          <w:szCs w:val="22"/>
        </w:rPr>
        <w:t xml:space="preserve"> some interesting models</w:t>
      </w:r>
      <w:ins w:id="39" w:author="Pam Hunt" w:date="2015-08-25T08:16:00Z">
        <w:r w:rsidR="00056A4E">
          <w:rPr>
            <w:rFonts w:ascii="Arial" w:hAnsi="Arial" w:cs="Times New Roman"/>
            <w:color w:val="000000"/>
            <w:sz w:val="22"/>
            <w:szCs w:val="22"/>
          </w:rPr>
          <w:t>,</w:t>
        </w:r>
      </w:ins>
      <w:r w:rsidRPr="000D155B">
        <w:rPr>
          <w:rFonts w:ascii="Arial" w:hAnsi="Arial" w:cs="Times New Roman"/>
          <w:color w:val="000000"/>
          <w:sz w:val="22"/>
          <w:szCs w:val="22"/>
        </w:rPr>
        <w:t xml:space="preserve"> we often want these to be executable on a regular basis on some data arriving </w:t>
      </w:r>
      <w:del w:id="40" w:author="Pam Hunt" w:date="2015-08-25T08:16:00Z">
        <w:r w:rsidRPr="000D155B" w:rsidDel="00056A4E">
          <w:rPr>
            <w:rFonts w:ascii="Arial" w:hAnsi="Arial" w:cs="Times New Roman"/>
            <w:color w:val="000000"/>
            <w:sz w:val="22"/>
            <w:szCs w:val="22"/>
          </w:rPr>
          <w:delText xml:space="preserve">to </w:delText>
        </w:r>
      </w:del>
      <w:ins w:id="41" w:author="Pam Hunt" w:date="2015-08-25T08:16:00Z">
        <w:r w:rsidR="00056A4E">
          <w:rPr>
            <w:rFonts w:ascii="Arial" w:hAnsi="Arial" w:cs="Times New Roman"/>
            <w:color w:val="000000"/>
            <w:sz w:val="22"/>
            <w:szCs w:val="22"/>
          </w:rPr>
          <w:t xml:space="preserve">in </w:t>
        </w:r>
      </w:ins>
      <w:r w:rsidRPr="000D155B">
        <w:rPr>
          <w:rFonts w:ascii="Arial" w:hAnsi="Arial" w:cs="Times New Roman"/>
          <w:color w:val="000000"/>
          <w:sz w:val="22"/>
          <w:szCs w:val="22"/>
        </w:rPr>
        <w:t xml:space="preserve">the system. These two use cases are quite different. Another example is that </w:t>
      </w:r>
      <w:del w:id="42" w:author="Pam Hunt" w:date="2015-08-27T12:20:00Z">
        <w:r w:rsidRPr="000D155B" w:rsidDel="003F7F1E">
          <w:rPr>
            <w:rFonts w:ascii="Arial" w:hAnsi="Arial" w:cs="Times New Roman"/>
            <w:color w:val="000000"/>
            <w:sz w:val="22"/>
            <w:szCs w:val="22"/>
          </w:rPr>
          <w:delText xml:space="preserve">one </w:delText>
        </w:r>
      </w:del>
      <w:ins w:id="43" w:author="Pam Hunt" w:date="2015-08-27T12:20:00Z">
        <w:r w:rsidR="003F7F1E">
          <w:rPr>
            <w:rFonts w:ascii="Arial" w:hAnsi="Arial" w:cs="Times New Roman"/>
            <w:color w:val="000000"/>
            <w:sz w:val="22"/>
            <w:szCs w:val="22"/>
          </w:rPr>
          <w:t xml:space="preserve">we </w:t>
        </w:r>
      </w:ins>
      <w:r w:rsidRPr="000D155B">
        <w:rPr>
          <w:rFonts w:ascii="Arial" w:hAnsi="Arial" w:cs="Times New Roman"/>
          <w:color w:val="000000"/>
          <w:sz w:val="22"/>
          <w:szCs w:val="22"/>
        </w:rPr>
        <w:t>sometimes ha</w:t>
      </w:r>
      <w:ins w:id="44" w:author="Pam Hunt" w:date="2015-08-27T12:20:00Z">
        <w:r w:rsidR="003F7F1E">
          <w:rPr>
            <w:rFonts w:ascii="Arial" w:hAnsi="Arial" w:cs="Times New Roman"/>
            <w:color w:val="000000"/>
            <w:sz w:val="22"/>
            <w:szCs w:val="22"/>
          </w:rPr>
          <w:t>ve</w:t>
        </w:r>
      </w:ins>
      <w:del w:id="45" w:author="Pam Hunt" w:date="2015-08-25T08:16:00Z">
        <w:r w:rsidRPr="000D155B" w:rsidDel="00056A4E">
          <w:rPr>
            <w:rFonts w:ascii="Arial" w:hAnsi="Arial" w:cs="Times New Roman"/>
            <w:color w:val="000000"/>
            <w:sz w:val="22"/>
            <w:szCs w:val="22"/>
          </w:rPr>
          <w:delText>ve</w:delText>
        </w:r>
      </w:del>
      <w:r w:rsidRPr="000D155B">
        <w:rPr>
          <w:rFonts w:ascii="Arial" w:hAnsi="Arial" w:cs="Times New Roman"/>
          <w:color w:val="000000"/>
          <w:sz w:val="22"/>
          <w:szCs w:val="22"/>
        </w:rPr>
        <w:t xml:space="preserve"> </w:t>
      </w:r>
      <w:ins w:id="46" w:author="Pam Hunt" w:date="2015-08-25T08:16:00Z">
        <w:r w:rsidR="00056A4E">
          <w:rPr>
            <w:rFonts w:ascii="Arial" w:hAnsi="Arial" w:cs="Times New Roman"/>
            <w:color w:val="000000"/>
            <w:sz w:val="22"/>
            <w:szCs w:val="22"/>
          </w:rPr>
          <w:t xml:space="preserve">a </w:t>
        </w:r>
      </w:ins>
      <w:r w:rsidRPr="000D155B">
        <w:rPr>
          <w:rFonts w:ascii="Arial" w:hAnsi="Arial" w:cs="Times New Roman"/>
          <w:color w:val="000000"/>
          <w:sz w:val="22"/>
          <w:szCs w:val="22"/>
        </w:rPr>
        <w:t>need</w:t>
      </w:r>
      <w:del w:id="47" w:author="Pam Hunt" w:date="2015-08-25T08:16:00Z">
        <w:r w:rsidRPr="000D155B" w:rsidDel="00056A4E">
          <w:rPr>
            <w:rFonts w:ascii="Arial" w:hAnsi="Arial" w:cs="Times New Roman"/>
            <w:color w:val="000000"/>
            <w:sz w:val="22"/>
            <w:szCs w:val="22"/>
          </w:rPr>
          <w:delText>s</w:delText>
        </w:r>
      </w:del>
      <w:r w:rsidRPr="000D155B">
        <w:rPr>
          <w:rFonts w:ascii="Arial" w:hAnsi="Arial" w:cs="Times New Roman"/>
          <w:color w:val="000000"/>
          <w:sz w:val="22"/>
          <w:szCs w:val="22"/>
        </w:rPr>
        <w:t xml:space="preserve"> for slow</w:t>
      </w:r>
      <w:ins w:id="48" w:author="Pam Hunt" w:date="2015-08-25T08:16:00Z">
        <w:r w:rsidR="00056A4E">
          <w:rPr>
            <w:rFonts w:ascii="Arial" w:hAnsi="Arial" w:cs="Times New Roman"/>
            <w:color w:val="000000"/>
            <w:sz w:val="22"/>
            <w:szCs w:val="22"/>
          </w:rPr>
          <w:t>-</w:t>
        </w:r>
      </w:ins>
      <w:del w:id="49" w:author="Pam Hunt" w:date="2015-08-25T08:16: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moving data, while in other </w:t>
      </w:r>
      <w:proofErr w:type="gramStart"/>
      <w:r w:rsidRPr="000D155B">
        <w:rPr>
          <w:rFonts w:ascii="Arial" w:hAnsi="Arial" w:cs="Times New Roman"/>
          <w:color w:val="000000"/>
          <w:sz w:val="22"/>
          <w:szCs w:val="22"/>
        </w:rPr>
        <w:t>instances</w:t>
      </w:r>
      <w:ins w:id="50" w:author="Pam Hunt" w:date="2015-08-27T12:21:00Z">
        <w:r w:rsidR="003F7F1E">
          <w:rPr>
            <w:rFonts w:ascii="Arial" w:hAnsi="Arial" w:cs="Times New Roman"/>
            <w:color w:val="000000"/>
            <w:sz w:val="22"/>
            <w:szCs w:val="22"/>
          </w:rPr>
          <w:t>,</w:t>
        </w:r>
      </w:ins>
      <w:proofErr w:type="gramEnd"/>
      <w:r w:rsidRPr="000D155B">
        <w:rPr>
          <w:rFonts w:ascii="Arial" w:hAnsi="Arial" w:cs="Times New Roman"/>
          <w:color w:val="000000"/>
          <w:sz w:val="22"/>
          <w:szCs w:val="22"/>
        </w:rPr>
        <w:t xml:space="preserve"> new data arrive</w:t>
      </w:r>
      <w:del w:id="51" w:author="Pam Hunt" w:date="2015-08-25T08:16:00Z">
        <w:r w:rsidRPr="000D155B" w:rsidDel="00056A4E">
          <w:rPr>
            <w:rFonts w:ascii="Arial" w:hAnsi="Arial" w:cs="Times New Roman"/>
            <w:color w:val="000000"/>
            <w:sz w:val="22"/>
            <w:szCs w:val="22"/>
          </w:rPr>
          <w:delText>s</w:delText>
        </w:r>
      </w:del>
      <w:r w:rsidRPr="000D155B">
        <w:rPr>
          <w:rFonts w:ascii="Arial" w:hAnsi="Arial" w:cs="Times New Roman"/>
          <w:color w:val="000000"/>
          <w:sz w:val="22"/>
          <w:szCs w:val="22"/>
        </w:rPr>
        <w:t xml:space="preserve"> at high velocity.</w:t>
      </w:r>
    </w:p>
    <w:p w:rsidR="000D155B" w:rsidRPr="000D155B" w:rsidRDefault="000D155B" w:rsidP="000D155B">
      <w:pPr>
        <w:rPr>
          <w:rFonts w:ascii="Times" w:eastAsia="Times New Roman" w:hAnsi="Times" w:cs="Times New Roman"/>
          <w:sz w:val="20"/>
          <w:szCs w:val="20"/>
        </w:rPr>
      </w:pPr>
    </w:p>
    <w:p w:rsidR="000D155B" w:rsidRPr="000D155B" w:rsidDel="00056A4E" w:rsidRDefault="000D155B" w:rsidP="000D155B">
      <w:pPr>
        <w:rPr>
          <w:del w:id="52" w:author="Pam Hunt" w:date="2015-08-25T08:16:00Z"/>
          <w:rFonts w:ascii="Times" w:hAnsi="Times" w:cs="Times New Roman"/>
          <w:sz w:val="20"/>
          <w:szCs w:val="20"/>
        </w:rPr>
      </w:pPr>
      <w:r w:rsidRPr="000D155B">
        <w:rPr>
          <w:rFonts w:ascii="Arial" w:hAnsi="Arial" w:cs="Times New Roman"/>
          <w:color w:val="000000"/>
          <w:sz w:val="22"/>
          <w:szCs w:val="22"/>
        </w:rPr>
        <w:t xml:space="preserve">There is clearly no one technology that provides an optimal solution for all problems. </w:t>
      </w: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Traditionally organizations may have multiple technologies and systems dealing with different business problems. They may have a cube solution for business analytics while having a columnar</w:t>
      </w:r>
      <w:ins w:id="53" w:author="Pam Hunt" w:date="2015-08-25T08:17:00Z">
        <w:r w:rsidR="00056A4E">
          <w:rPr>
            <w:rFonts w:ascii="Arial" w:hAnsi="Arial" w:cs="Times New Roman"/>
            <w:color w:val="000000"/>
            <w:sz w:val="22"/>
            <w:szCs w:val="22"/>
          </w:rPr>
          <w:t>-</w:t>
        </w:r>
      </w:ins>
      <w:del w:id="54" w:author="Pam Hunt" w:date="2015-08-25T08:17: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store solution for ad hoc queries on a subset of data. I call this the </w:t>
      </w:r>
      <w:r w:rsidRPr="000D155B">
        <w:rPr>
          <w:rFonts w:ascii="Arial" w:hAnsi="Arial" w:cs="Times New Roman"/>
          <w:i/>
          <w:iCs/>
          <w:color w:val="000000"/>
          <w:sz w:val="22"/>
          <w:szCs w:val="22"/>
        </w:rPr>
        <w:t>parallel stack strategy</w:t>
      </w:r>
      <w:r w:rsidRPr="000D155B">
        <w:rPr>
          <w:rFonts w:ascii="Arial" w:hAnsi="Arial" w:cs="Times New Roman"/>
          <w:color w:val="000000"/>
          <w:sz w:val="22"/>
          <w:szCs w:val="22"/>
        </w:rPr>
        <w:t>. It allows organization to meet different needs by providing different solutions</w:t>
      </w:r>
      <w:ins w:id="55" w:author="Pam Hunt" w:date="2015-08-25T08:17:00Z">
        <w:r w:rsidR="00056A4E">
          <w:rPr>
            <w:rFonts w:ascii="Arial" w:hAnsi="Arial" w:cs="Times New Roman"/>
            <w:color w:val="000000"/>
            <w:sz w:val="22"/>
            <w:szCs w:val="22"/>
          </w:rPr>
          <w:t>,</w:t>
        </w:r>
      </w:ins>
      <w:r w:rsidRPr="000D155B">
        <w:rPr>
          <w:rFonts w:ascii="Arial" w:hAnsi="Arial" w:cs="Times New Roman"/>
          <w:color w:val="000000"/>
          <w:sz w:val="22"/>
          <w:szCs w:val="22"/>
        </w:rPr>
        <w:t xml:space="preserve"> each with </w:t>
      </w:r>
      <w:del w:id="56" w:author="Pam Hunt" w:date="2015-08-25T08:17:00Z">
        <w:r w:rsidRPr="000D155B" w:rsidDel="00056A4E">
          <w:rPr>
            <w:rFonts w:ascii="Arial" w:hAnsi="Arial" w:cs="Times New Roman"/>
            <w:color w:val="000000"/>
            <w:sz w:val="22"/>
            <w:szCs w:val="22"/>
          </w:rPr>
          <w:delText xml:space="preserve">their </w:delText>
        </w:r>
      </w:del>
      <w:ins w:id="57" w:author="Pam Hunt" w:date="2015-08-25T08:17:00Z">
        <w:r w:rsidR="00056A4E">
          <w:rPr>
            <w:rFonts w:ascii="Arial" w:hAnsi="Arial" w:cs="Times New Roman"/>
            <w:color w:val="000000"/>
            <w:sz w:val="22"/>
            <w:szCs w:val="22"/>
          </w:rPr>
          <w:t xml:space="preserve">its </w:t>
        </w:r>
      </w:ins>
      <w:ins w:id="58" w:author="Pam Hunt" w:date="2015-08-27T12:21:00Z">
        <w:r w:rsidR="003F7F1E">
          <w:rPr>
            <w:rFonts w:ascii="Arial" w:hAnsi="Arial" w:cs="Times New Roman"/>
            <w:color w:val="000000"/>
            <w:sz w:val="22"/>
            <w:szCs w:val="22"/>
          </w:rPr>
          <w:t xml:space="preserve">own </w:t>
        </w:r>
      </w:ins>
      <w:r w:rsidRPr="000D155B">
        <w:rPr>
          <w:rFonts w:ascii="Arial" w:hAnsi="Arial" w:cs="Times New Roman"/>
          <w:color w:val="000000"/>
          <w:sz w:val="22"/>
          <w:szCs w:val="22"/>
        </w:rPr>
        <w:t xml:space="preserve">special advantages and disadvantages. The downside is that each </w:t>
      </w:r>
      <w:del w:id="59" w:author="Pam Hunt" w:date="2015-08-27T12:21:00Z">
        <w:r w:rsidRPr="000D155B" w:rsidDel="003F7F1E">
          <w:rPr>
            <w:rFonts w:ascii="Arial" w:hAnsi="Arial" w:cs="Times New Roman"/>
            <w:color w:val="000000"/>
            <w:sz w:val="22"/>
            <w:szCs w:val="22"/>
          </w:rPr>
          <w:delText xml:space="preserve">of them </w:delText>
        </w:r>
      </w:del>
      <w:r w:rsidRPr="000D155B">
        <w:rPr>
          <w:rFonts w:ascii="Arial" w:hAnsi="Arial" w:cs="Times New Roman"/>
          <w:color w:val="000000"/>
          <w:sz w:val="22"/>
          <w:szCs w:val="22"/>
        </w:rPr>
        <w:t>has its own system of records</w:t>
      </w:r>
      <w:ins w:id="60" w:author="Pam Hunt" w:date="2015-08-25T08:17:00Z">
        <w:r w:rsidR="00056A4E">
          <w:rPr>
            <w:rFonts w:ascii="Arial" w:hAnsi="Arial" w:cs="Times New Roman"/>
            <w:color w:val="000000"/>
            <w:sz w:val="22"/>
            <w:szCs w:val="22"/>
          </w:rPr>
          <w:t>;</w:t>
        </w:r>
      </w:ins>
      <w:del w:id="61" w:author="Pam Hunt" w:date="2015-08-25T08:17:00Z">
        <w:r w:rsidRPr="000D155B" w:rsidDel="00056A4E">
          <w:rPr>
            <w:rFonts w:ascii="Arial" w:hAnsi="Arial" w:cs="Times New Roman"/>
            <w:color w:val="000000"/>
            <w:sz w:val="22"/>
            <w:szCs w:val="22"/>
          </w:rPr>
          <w:delText>,</w:delText>
        </w:r>
      </w:del>
      <w:r w:rsidRPr="000D155B">
        <w:rPr>
          <w:rFonts w:ascii="Arial" w:hAnsi="Arial" w:cs="Times New Roman"/>
          <w:color w:val="000000"/>
          <w:sz w:val="22"/>
          <w:szCs w:val="22"/>
        </w:rPr>
        <w:t xml:space="preserve"> hence</w:t>
      </w:r>
      <w:ins w:id="62" w:author="Pam Hunt" w:date="2015-08-25T08:17:00Z">
        <w:r w:rsidR="00056A4E">
          <w:rPr>
            <w:rFonts w:ascii="Arial" w:hAnsi="Arial" w:cs="Times New Roman"/>
            <w:color w:val="000000"/>
            <w:sz w:val="22"/>
            <w:szCs w:val="22"/>
          </w:rPr>
          <w:t>,</w:t>
        </w:r>
      </w:ins>
      <w:r w:rsidRPr="000D155B">
        <w:rPr>
          <w:rFonts w:ascii="Arial" w:hAnsi="Arial" w:cs="Times New Roman"/>
          <w:color w:val="000000"/>
          <w:sz w:val="22"/>
          <w:szCs w:val="22"/>
        </w:rPr>
        <w:t xml:space="preserve"> there is no organization</w:t>
      </w:r>
      <w:ins w:id="63" w:author="Pam Hunt" w:date="2015-08-25T08:17:00Z">
        <w:r w:rsidR="00056A4E">
          <w:rPr>
            <w:rFonts w:ascii="Arial" w:hAnsi="Arial" w:cs="Times New Roman"/>
            <w:color w:val="000000"/>
            <w:sz w:val="22"/>
            <w:szCs w:val="22"/>
          </w:rPr>
          <w:t>-</w:t>
        </w:r>
      </w:ins>
      <w:del w:id="64" w:author="Pam Hunt" w:date="2015-08-25T08:17: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wide </w:t>
      </w:r>
      <w:ins w:id="65" w:author="Pam Hunt" w:date="2015-08-27T12:21:00Z">
        <w:r w:rsidR="003F7F1E">
          <w:rPr>
            <w:rFonts w:ascii="Arial" w:hAnsi="Arial" w:cs="Times New Roman"/>
            <w:color w:val="000000"/>
            <w:sz w:val="22"/>
            <w:szCs w:val="22"/>
          </w:rPr>
          <w:t xml:space="preserve">record </w:t>
        </w:r>
      </w:ins>
      <w:r w:rsidRPr="000D155B">
        <w:rPr>
          <w:rFonts w:ascii="Arial" w:hAnsi="Arial" w:cs="Times New Roman"/>
          <w:color w:val="000000"/>
          <w:sz w:val="22"/>
          <w:szCs w:val="22"/>
        </w:rPr>
        <w:t>system</w:t>
      </w:r>
      <w:del w:id="66" w:author="Pam Hunt" w:date="2015-08-27T12:21:00Z">
        <w:r w:rsidRPr="000D155B" w:rsidDel="003F7F1E">
          <w:rPr>
            <w:rFonts w:ascii="Arial" w:hAnsi="Arial" w:cs="Times New Roman"/>
            <w:color w:val="000000"/>
            <w:sz w:val="22"/>
            <w:szCs w:val="22"/>
          </w:rPr>
          <w:delText xml:space="preserve"> of record</w:delText>
        </w:r>
      </w:del>
      <w:r w:rsidRPr="000D155B">
        <w:rPr>
          <w:rFonts w:ascii="Arial" w:hAnsi="Arial" w:cs="Times New Roman"/>
          <w:color w:val="000000"/>
          <w:sz w:val="22"/>
          <w:szCs w:val="22"/>
        </w:rPr>
        <w:t xml:space="preserve">. </w:t>
      </w:r>
      <w:proofErr w:type="gramStart"/>
      <w:r w:rsidRPr="000D155B">
        <w:rPr>
          <w:rFonts w:ascii="Arial" w:hAnsi="Arial" w:cs="Times New Roman"/>
          <w:color w:val="000000"/>
          <w:sz w:val="22"/>
          <w:szCs w:val="22"/>
        </w:rPr>
        <w:t xml:space="preserve">This usually also means </w:t>
      </w:r>
      <w:del w:id="67" w:author="Pam Hunt" w:date="2015-08-27T12:21:00Z">
        <w:r w:rsidRPr="000D155B" w:rsidDel="003F7F1E">
          <w:rPr>
            <w:rFonts w:ascii="Arial" w:hAnsi="Arial" w:cs="Times New Roman"/>
            <w:color w:val="000000"/>
            <w:sz w:val="22"/>
            <w:szCs w:val="22"/>
          </w:rPr>
          <w:delText xml:space="preserve">there is </w:delText>
        </w:r>
      </w:del>
      <w:ins w:id="68" w:author="Pam Hunt" w:date="2015-08-27T12:21:00Z">
        <w:r w:rsidR="003F7F1E">
          <w:rPr>
            <w:rFonts w:ascii="Arial" w:hAnsi="Arial" w:cs="Times New Roman"/>
            <w:color w:val="000000"/>
            <w:sz w:val="22"/>
            <w:szCs w:val="22"/>
          </w:rPr>
          <w:t xml:space="preserve">that </w:t>
        </w:r>
      </w:ins>
      <w:r w:rsidRPr="000D155B">
        <w:rPr>
          <w:rFonts w:ascii="Arial" w:hAnsi="Arial" w:cs="Times New Roman"/>
          <w:color w:val="000000"/>
          <w:sz w:val="22"/>
          <w:szCs w:val="22"/>
        </w:rPr>
        <w:t xml:space="preserve">no solution </w:t>
      </w:r>
      <w:del w:id="69" w:author="Pam Hunt" w:date="2015-08-27T12:21:00Z">
        <w:r w:rsidRPr="000D155B" w:rsidDel="003F7F1E">
          <w:rPr>
            <w:rFonts w:ascii="Arial" w:hAnsi="Arial" w:cs="Times New Roman"/>
            <w:color w:val="000000"/>
            <w:sz w:val="22"/>
            <w:szCs w:val="22"/>
          </w:rPr>
          <w:delText xml:space="preserve">that </w:delText>
        </w:r>
      </w:del>
      <w:r w:rsidRPr="000D155B">
        <w:rPr>
          <w:rFonts w:ascii="Arial" w:hAnsi="Arial" w:cs="Times New Roman"/>
          <w:color w:val="000000"/>
          <w:sz w:val="22"/>
          <w:szCs w:val="22"/>
        </w:rPr>
        <w:t>can host all or even a large part of all the data used within the organization.</w:t>
      </w:r>
      <w:proofErr w:type="gramEnd"/>
    </w:p>
    <w:p w:rsidR="000D155B" w:rsidRPr="000D155B" w:rsidRDefault="000D155B" w:rsidP="000D155B">
      <w:pPr>
        <w:spacing w:after="240"/>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There are multiple emerging architectures for big data analytics. A unifying pattern</w:t>
      </w:r>
      <w:del w:id="70" w:author="Pam Hunt" w:date="2015-08-25T08:17:00Z">
        <w:r w:rsidRPr="000D155B" w:rsidDel="00056A4E">
          <w:rPr>
            <w:rFonts w:ascii="Arial" w:hAnsi="Arial" w:cs="Times New Roman"/>
            <w:color w:val="000000"/>
            <w:sz w:val="22"/>
            <w:szCs w:val="22"/>
          </w:rPr>
          <w:delText>s</w:delText>
        </w:r>
      </w:del>
      <w:r w:rsidRPr="000D155B">
        <w:rPr>
          <w:rFonts w:ascii="Arial" w:hAnsi="Arial" w:cs="Times New Roman"/>
          <w:color w:val="000000"/>
          <w:sz w:val="22"/>
          <w:szCs w:val="22"/>
        </w:rPr>
        <w:t xml:space="preserve"> is that that they have a data store for system of record store</w:t>
      </w:r>
      <w:ins w:id="71" w:author="Pam Hunt" w:date="2015-08-27T12:22:00Z">
        <w:r w:rsidR="00BF3DE2">
          <w:rPr>
            <w:rFonts w:ascii="Arial" w:hAnsi="Arial" w:cs="Times New Roman"/>
            <w:color w:val="000000"/>
            <w:sz w:val="22"/>
            <w:szCs w:val="22"/>
          </w:rPr>
          <w:t>s</w:t>
        </w:r>
      </w:ins>
      <w:r w:rsidRPr="000D155B">
        <w:rPr>
          <w:rFonts w:ascii="Arial" w:hAnsi="Arial" w:cs="Times New Roman"/>
          <w:color w:val="000000"/>
          <w:sz w:val="22"/>
          <w:szCs w:val="22"/>
        </w:rPr>
        <w:t xml:space="preserve"> and multiple stores that provide indexing and serving layers for different use cases. The idea is that the system of record is based on one of the modern scale</w:t>
      </w:r>
      <w:ins w:id="72" w:author="Pam Hunt" w:date="2015-08-25T08:18:00Z">
        <w:r w:rsidR="00056A4E">
          <w:rPr>
            <w:rFonts w:ascii="Arial" w:hAnsi="Arial" w:cs="Times New Roman"/>
            <w:color w:val="000000"/>
            <w:sz w:val="22"/>
            <w:szCs w:val="22"/>
          </w:rPr>
          <w:t>-</w:t>
        </w:r>
      </w:ins>
      <w:del w:id="73" w:author="Pam Hunt" w:date="2015-08-25T08:18: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out architectures (typically HDFS) that </w:t>
      </w:r>
      <w:proofErr w:type="gramStart"/>
      <w:r w:rsidRPr="000D155B">
        <w:rPr>
          <w:rFonts w:ascii="Arial" w:hAnsi="Arial" w:cs="Times New Roman"/>
          <w:color w:val="000000"/>
          <w:sz w:val="22"/>
          <w:szCs w:val="22"/>
        </w:rPr>
        <w:t>allow</w:t>
      </w:r>
      <w:ins w:id="74" w:author="Pam Hunt" w:date="2015-08-25T08:18:00Z">
        <w:r w:rsidR="00056A4E">
          <w:rPr>
            <w:rFonts w:ascii="Arial" w:hAnsi="Arial" w:cs="Times New Roman"/>
            <w:color w:val="000000"/>
            <w:sz w:val="22"/>
            <w:szCs w:val="22"/>
          </w:rPr>
          <w:t>s</w:t>
        </w:r>
      </w:ins>
      <w:proofErr w:type="gramEnd"/>
      <w:r w:rsidRPr="000D155B">
        <w:rPr>
          <w:rFonts w:ascii="Arial" w:hAnsi="Arial" w:cs="Times New Roman"/>
          <w:color w:val="000000"/>
          <w:sz w:val="22"/>
          <w:szCs w:val="22"/>
        </w:rPr>
        <w:t xml:space="preserve"> an organization </w:t>
      </w:r>
      <w:ins w:id="75" w:author="Pam Hunt" w:date="2015-08-25T08:18:00Z">
        <w:r w:rsidR="00056A4E">
          <w:rPr>
            <w:rFonts w:ascii="Arial" w:hAnsi="Arial" w:cs="Times New Roman"/>
            <w:color w:val="000000"/>
            <w:sz w:val="22"/>
            <w:szCs w:val="22"/>
          </w:rPr>
          <w:t xml:space="preserve">to </w:t>
        </w:r>
      </w:ins>
      <w:r w:rsidRPr="000D155B">
        <w:rPr>
          <w:rFonts w:ascii="Arial" w:hAnsi="Arial" w:cs="Times New Roman"/>
          <w:color w:val="000000"/>
          <w:sz w:val="22"/>
          <w:szCs w:val="22"/>
        </w:rPr>
        <w:t xml:space="preserve">host all data in one place in an economical way. Each serving component hosts a subset of the data or processed results that are solving a specific use case, again with its specific advantages and disadvantages. I call this strategy the </w:t>
      </w:r>
      <w:r w:rsidRPr="000D155B">
        <w:rPr>
          <w:rFonts w:ascii="Arial" w:hAnsi="Arial" w:cs="Times New Roman"/>
          <w:i/>
          <w:iCs/>
          <w:color w:val="000000"/>
          <w:sz w:val="22"/>
          <w:szCs w:val="22"/>
        </w:rPr>
        <w:t>lambda strategy</w:t>
      </w:r>
      <w:r w:rsidRPr="000D155B">
        <w:rPr>
          <w:rFonts w:ascii="Arial" w:hAnsi="Arial" w:cs="Times New Roman"/>
          <w:color w:val="000000"/>
          <w:sz w:val="22"/>
          <w:szCs w:val="22"/>
        </w:rPr>
        <w:t xml:space="preserve"> after the reasonably well</w:t>
      </w:r>
      <w:ins w:id="76" w:author="Pam Hunt" w:date="2015-08-25T08:18:00Z">
        <w:r w:rsidR="00056A4E">
          <w:rPr>
            <w:rFonts w:ascii="Arial" w:hAnsi="Arial" w:cs="Times New Roman"/>
            <w:color w:val="000000"/>
            <w:sz w:val="22"/>
            <w:szCs w:val="22"/>
          </w:rPr>
          <w:t>-</w:t>
        </w:r>
      </w:ins>
      <w:del w:id="77" w:author="Pam Hunt" w:date="2015-08-25T08:18:00Z">
        <w:r w:rsidRPr="000D155B" w:rsidDel="00056A4E">
          <w:rPr>
            <w:rFonts w:ascii="Arial" w:hAnsi="Arial" w:cs="Times New Roman"/>
            <w:color w:val="000000"/>
            <w:sz w:val="22"/>
            <w:szCs w:val="22"/>
          </w:rPr>
          <w:delText xml:space="preserve"> </w:delText>
        </w:r>
      </w:del>
      <w:r w:rsidRPr="000D155B">
        <w:rPr>
          <w:rFonts w:ascii="Arial" w:hAnsi="Arial" w:cs="Times New Roman"/>
          <w:color w:val="000000"/>
          <w:sz w:val="22"/>
          <w:szCs w:val="22"/>
        </w:rPr>
        <w:t>known lambda architecture. I depict</w:t>
      </w:r>
      <w:del w:id="78" w:author="Pam Hunt" w:date="2015-08-27T12:22:00Z">
        <w:r w:rsidRPr="000D155B" w:rsidDel="00BF3DE2">
          <w:rPr>
            <w:rFonts w:ascii="Arial" w:hAnsi="Arial" w:cs="Times New Roman"/>
            <w:color w:val="000000"/>
            <w:sz w:val="22"/>
            <w:szCs w:val="22"/>
          </w:rPr>
          <w:delText>ed</w:delText>
        </w:r>
      </w:del>
      <w:r w:rsidRPr="000D155B">
        <w:rPr>
          <w:rFonts w:ascii="Arial" w:hAnsi="Arial" w:cs="Times New Roman"/>
          <w:color w:val="000000"/>
          <w:sz w:val="22"/>
          <w:szCs w:val="22"/>
        </w:rPr>
        <w:t xml:space="preserve"> the principles below.</w:t>
      </w:r>
    </w:p>
    <w:p w:rsidR="000D155B" w:rsidRPr="000D155B" w:rsidRDefault="000D155B" w:rsidP="000D155B">
      <w:pPr>
        <w:rPr>
          <w:rFonts w:ascii="Times" w:eastAsia="Times New Roman" w:hAnsi="Times" w:cs="Times New Roman"/>
          <w:sz w:val="20"/>
          <w:szCs w:val="20"/>
        </w:rPr>
      </w:pPr>
    </w:p>
    <w:p w:rsidR="000D155B" w:rsidRPr="000D155B" w:rsidRDefault="007C6DBB" w:rsidP="000D155B">
      <w:pPr>
        <w:jc w:val="center"/>
        <w:rPr>
          <w:rFonts w:ascii="Times" w:hAnsi="Times" w:cs="Times New Roman"/>
          <w:sz w:val="20"/>
          <w:szCs w:val="20"/>
        </w:rPr>
      </w:pPr>
      <w:r w:rsidRPr="007C6DBB">
        <w:rPr>
          <w:rFonts w:ascii="Arial" w:hAnsi="Arial" w:cs="Times New Roman"/>
          <w:noProof/>
          <w:color w:val="000000"/>
          <w:sz w:val="22"/>
          <w:szCs w:val="22"/>
        </w:rPr>
      </w:r>
      <w:r w:rsidRPr="007C6DBB">
        <w:rPr>
          <w:rFonts w:ascii="Arial" w:hAnsi="Arial" w:cs="Times New Roman"/>
          <w:noProof/>
          <w:color w:val="000000"/>
          <w:sz w:val="22"/>
          <w:szCs w:val="22"/>
        </w:rPr>
        <w:pict>
          <v:rect id="AutoShape 1" o:spid="_x0000_s1026" alt="Description: https://docs.google.com/a/2u.com/drawings/d/s7o4_tUXO5b0CCv5FgcOt-A/image?w=442&amp;h=228&amp;rev=184&amp;ac=1" style="width:24pt;height:24pt;visibility:visible;mso-position-horizontal-relative:char;mso-position-vertical-relative:line" filled="f" stroked="f">
            <o:lock v:ext="edit" aspectratio="t"/>
            <w10:wrap type="none"/>
            <w10:anchorlock/>
          </v:rect>
        </w:pic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In the parallel stack strategy</w:t>
      </w:r>
      <w:ins w:id="79" w:author="Pam Hunt" w:date="2015-08-25T08:25:00Z">
        <w:r w:rsidR="006A7EB2">
          <w:rPr>
            <w:rFonts w:ascii="Arial" w:hAnsi="Arial" w:cs="Times New Roman"/>
            <w:color w:val="000000"/>
            <w:sz w:val="22"/>
            <w:szCs w:val="22"/>
          </w:rPr>
          <w:t>,</w:t>
        </w:r>
      </w:ins>
      <w:r w:rsidRPr="000D155B">
        <w:rPr>
          <w:rFonts w:ascii="Arial" w:hAnsi="Arial" w:cs="Times New Roman"/>
          <w:color w:val="000000"/>
          <w:sz w:val="22"/>
          <w:szCs w:val="22"/>
        </w:rPr>
        <w:t xml:space="preserve"> as well as the lambda strategy</w:t>
      </w:r>
      <w:ins w:id="80" w:author="Pam Hunt" w:date="2015-08-25T08:25:00Z">
        <w:r w:rsidR="006A7EB2">
          <w:rPr>
            <w:rFonts w:ascii="Arial" w:hAnsi="Arial" w:cs="Times New Roman"/>
            <w:color w:val="000000"/>
            <w:sz w:val="22"/>
            <w:szCs w:val="22"/>
          </w:rPr>
          <w:t>,</w:t>
        </w:r>
      </w:ins>
      <w:r w:rsidRPr="000D155B">
        <w:rPr>
          <w:rFonts w:ascii="Arial" w:hAnsi="Arial" w:cs="Times New Roman"/>
          <w:color w:val="000000"/>
          <w:sz w:val="22"/>
          <w:szCs w:val="22"/>
        </w:rPr>
        <w:t xml:space="preserve"> one needs to understand and pick the correct storage and serving technologies. In this paper we will discuss a framework for understanding the data at hand and the different technologies available</w:t>
      </w:r>
      <w:ins w:id="81" w:author="Pam Hunt" w:date="2015-08-27T12:22:00Z">
        <w:r w:rsidR="00BF3DE2">
          <w:rPr>
            <w:rFonts w:ascii="Arial" w:hAnsi="Arial" w:cs="Times New Roman"/>
            <w:color w:val="000000"/>
            <w:sz w:val="22"/>
            <w:szCs w:val="22"/>
          </w:rPr>
          <w:t>,</w:t>
        </w:r>
      </w:ins>
      <w:r w:rsidRPr="000D155B">
        <w:rPr>
          <w:rFonts w:ascii="Arial" w:hAnsi="Arial" w:cs="Times New Roman"/>
          <w:color w:val="000000"/>
          <w:sz w:val="22"/>
          <w:szCs w:val="22"/>
        </w:rPr>
        <w:t xml:space="preserve"> as well as the trade-offs involved in selecting one of them. Our goal is to characterize the problem</w:t>
      </w:r>
      <w:ins w:id="82" w:author="Pam Hunt" w:date="2015-08-25T08:25:00Z">
        <w:r w:rsidR="006A7EB2">
          <w:rPr>
            <w:rFonts w:ascii="Arial" w:hAnsi="Arial" w:cs="Times New Roman"/>
            <w:color w:val="000000"/>
            <w:sz w:val="22"/>
            <w:szCs w:val="22"/>
          </w:rPr>
          <w:t>’s</w:t>
        </w:r>
      </w:ins>
      <w:r w:rsidRPr="000D155B">
        <w:rPr>
          <w:rFonts w:ascii="Arial" w:hAnsi="Arial" w:cs="Times New Roman"/>
          <w:color w:val="000000"/>
          <w:sz w:val="22"/>
          <w:szCs w:val="22"/>
        </w:rPr>
        <w:t xml:space="preserve"> sweet spot for different solutions and to identify problems that specific solutions do not deal with particularly well. We do not expect the framework to be 100% complete, but we believe it will help </w:t>
      </w:r>
      <w:ins w:id="83" w:author="Pam Hunt" w:date="2015-08-25T08:25:00Z">
        <w:r w:rsidR="006A7EB2">
          <w:rPr>
            <w:rFonts w:ascii="Arial" w:hAnsi="Arial" w:cs="Times New Roman"/>
            <w:color w:val="000000"/>
            <w:sz w:val="22"/>
            <w:szCs w:val="22"/>
          </w:rPr>
          <w:t xml:space="preserve">in </w:t>
        </w:r>
      </w:ins>
      <w:r w:rsidRPr="000D155B">
        <w:rPr>
          <w:rFonts w:ascii="Arial" w:hAnsi="Arial" w:cs="Times New Roman"/>
          <w:color w:val="000000"/>
          <w:sz w:val="22"/>
          <w:szCs w:val="22"/>
        </w:rPr>
        <w:t xml:space="preserve">understanding what aspects </w:t>
      </w:r>
      <w:del w:id="84" w:author="Pam Hunt" w:date="2015-08-25T08:25:00Z">
        <w:r w:rsidRPr="000D155B" w:rsidDel="006A7EB2">
          <w:rPr>
            <w:rFonts w:ascii="Arial" w:hAnsi="Arial" w:cs="Times New Roman"/>
            <w:color w:val="000000"/>
            <w:sz w:val="22"/>
            <w:szCs w:val="22"/>
          </w:rPr>
          <w:delText xml:space="preserve">that </w:delText>
        </w:r>
      </w:del>
      <w:r w:rsidRPr="000D155B">
        <w:rPr>
          <w:rFonts w:ascii="Arial" w:hAnsi="Arial" w:cs="Times New Roman"/>
          <w:color w:val="000000"/>
          <w:sz w:val="22"/>
          <w:szCs w:val="22"/>
        </w:rPr>
        <w:t>are important in comparing and selecting technologies for analytics processing.</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Data</w:t>
      </w: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It all starts with the data. A lot has been said about various ways of characterizing data</w:t>
      </w:r>
      <w:ins w:id="85" w:author="Pam Hunt" w:date="2015-08-25T08:25:00Z">
        <w:r w:rsidR="006A7EB2">
          <w:rPr>
            <w:rFonts w:ascii="Arial" w:hAnsi="Arial" w:cs="Times New Roman"/>
            <w:color w:val="000000"/>
            <w:sz w:val="22"/>
            <w:szCs w:val="22"/>
          </w:rPr>
          <w:t>,</w:t>
        </w:r>
      </w:ins>
      <w:r w:rsidRPr="000D155B">
        <w:rPr>
          <w:rFonts w:ascii="Arial" w:hAnsi="Arial" w:cs="Times New Roman"/>
          <w:color w:val="000000"/>
          <w:sz w:val="22"/>
          <w:szCs w:val="22"/>
        </w:rPr>
        <w:t xml:space="preserve"> so we are not necessarily break</w:t>
      </w:r>
      <w:ins w:id="86" w:author="Pam Hunt" w:date="2015-08-25T08:25:00Z">
        <w:r w:rsidR="006A7EB2">
          <w:rPr>
            <w:rFonts w:ascii="Arial" w:hAnsi="Arial" w:cs="Times New Roman"/>
            <w:color w:val="000000"/>
            <w:sz w:val="22"/>
            <w:szCs w:val="22"/>
          </w:rPr>
          <w:t>ing</w:t>
        </w:r>
      </w:ins>
      <w:r w:rsidRPr="000D155B">
        <w:rPr>
          <w:rFonts w:ascii="Arial" w:hAnsi="Arial" w:cs="Times New Roman"/>
          <w:color w:val="000000"/>
          <w:sz w:val="22"/>
          <w:szCs w:val="22"/>
        </w:rPr>
        <w:t xml:space="preserve"> new ground here.</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The first basic characterization is the </w:t>
      </w:r>
      <w:r w:rsidRPr="000D155B">
        <w:rPr>
          <w:rFonts w:ascii="Arial" w:hAnsi="Arial" w:cs="Times New Roman"/>
          <w:i/>
          <w:iCs/>
          <w:color w:val="000000"/>
          <w:sz w:val="22"/>
          <w:szCs w:val="22"/>
        </w:rPr>
        <w:t>structure of the data</w:t>
      </w:r>
      <w:r w:rsidRPr="000D155B">
        <w:rPr>
          <w:rFonts w:ascii="Arial" w:hAnsi="Arial" w:cs="Times New Roman"/>
          <w:color w:val="000000"/>
          <w:sz w:val="22"/>
          <w:szCs w:val="22"/>
        </w:rPr>
        <w:t xml:space="preserve">. It can be derived from a relational model with </w:t>
      </w:r>
      <w:ins w:id="87" w:author="Pam Hunt" w:date="2015-08-25T08:26:00Z">
        <w:r w:rsidR="006A7EB2">
          <w:rPr>
            <w:rFonts w:ascii="Arial" w:hAnsi="Arial" w:cs="Times New Roman"/>
            <w:color w:val="000000"/>
            <w:sz w:val="22"/>
            <w:szCs w:val="22"/>
          </w:rPr>
          <w:t xml:space="preserve">a </w:t>
        </w:r>
      </w:ins>
      <w:r w:rsidRPr="000D155B">
        <w:rPr>
          <w:rFonts w:ascii="Arial" w:hAnsi="Arial" w:cs="Times New Roman"/>
          <w:color w:val="000000"/>
          <w:sz w:val="22"/>
          <w:szCs w:val="22"/>
        </w:rPr>
        <w:t>well</w:t>
      </w:r>
      <w:ins w:id="88" w:author="Pam Hunt" w:date="2015-08-25T08:26:00Z">
        <w:r w:rsidR="006A7EB2">
          <w:rPr>
            <w:rFonts w:ascii="Arial" w:hAnsi="Arial" w:cs="Times New Roman"/>
            <w:color w:val="000000"/>
            <w:sz w:val="22"/>
            <w:szCs w:val="22"/>
          </w:rPr>
          <w:t>-</w:t>
        </w:r>
      </w:ins>
      <w:del w:id="89" w:author="Pam Hunt" w:date="2015-08-25T08:26:00Z">
        <w:r w:rsidRPr="000D155B" w:rsidDel="006A7EB2">
          <w:rPr>
            <w:rFonts w:ascii="Arial" w:hAnsi="Arial" w:cs="Times New Roman"/>
            <w:color w:val="000000"/>
            <w:sz w:val="22"/>
            <w:szCs w:val="22"/>
          </w:rPr>
          <w:delText xml:space="preserve"> </w:delText>
        </w:r>
      </w:del>
      <w:r w:rsidRPr="000D155B">
        <w:rPr>
          <w:rFonts w:ascii="Arial" w:hAnsi="Arial" w:cs="Times New Roman"/>
          <w:color w:val="000000"/>
          <w:sz w:val="22"/>
          <w:szCs w:val="22"/>
        </w:rPr>
        <w:t>defined number of attributes for each record.</w:t>
      </w:r>
      <w:ins w:id="90" w:author="Pam Hunt" w:date="2015-08-27T12:27:00Z">
        <w:r w:rsidR="001855EC">
          <w:rPr>
            <w:rFonts w:ascii="Arial" w:hAnsi="Arial" w:cs="Times New Roman"/>
            <w:color w:val="000000"/>
            <w:sz w:val="22"/>
            <w:szCs w:val="22"/>
          </w:rPr>
          <w:t xml:space="preserve"> </w:t>
        </w:r>
      </w:ins>
      <w:del w:id="91" w:author="Pam Hunt" w:date="2015-08-27T12:27:00Z">
        <w:r w:rsidRPr="000D155B" w:rsidDel="001855EC">
          <w:rPr>
            <w:rFonts w:ascii="Arial" w:hAnsi="Arial" w:cs="Times New Roman"/>
            <w:color w:val="000000"/>
            <w:sz w:val="22"/>
            <w:szCs w:val="22"/>
          </w:rPr>
          <w:delText xml:space="preserve"> And e</w:delText>
        </w:r>
      </w:del>
      <w:ins w:id="92" w:author="Pam Hunt" w:date="2015-08-27T12:27:00Z">
        <w:r w:rsidR="001855EC">
          <w:rPr>
            <w:rFonts w:ascii="Arial" w:hAnsi="Arial" w:cs="Times New Roman"/>
            <w:color w:val="000000"/>
            <w:sz w:val="22"/>
            <w:szCs w:val="22"/>
          </w:rPr>
          <w:t>E</w:t>
        </w:r>
      </w:ins>
      <w:r w:rsidRPr="000D155B">
        <w:rPr>
          <w:rFonts w:ascii="Arial" w:hAnsi="Arial" w:cs="Times New Roman"/>
          <w:color w:val="000000"/>
          <w:sz w:val="22"/>
          <w:szCs w:val="22"/>
        </w:rPr>
        <w:t>ach attribute has a carefully selected type such as DATE, NUMBER</w:t>
      </w:r>
      <w:ins w:id="93" w:author="Pam Hunt" w:date="2015-08-25T08:26:00Z">
        <w:r w:rsidR="006A7EB2">
          <w:rPr>
            <w:rFonts w:ascii="Arial" w:hAnsi="Arial" w:cs="Times New Roman"/>
            <w:color w:val="000000"/>
            <w:sz w:val="22"/>
            <w:szCs w:val="22"/>
          </w:rPr>
          <w:t>,</w:t>
        </w:r>
      </w:ins>
      <w:r w:rsidRPr="000D155B">
        <w:rPr>
          <w:rFonts w:ascii="Arial" w:hAnsi="Arial" w:cs="Times New Roman"/>
          <w:color w:val="000000"/>
          <w:sz w:val="22"/>
          <w:szCs w:val="22"/>
        </w:rPr>
        <w:t xml:space="preserve"> or URL. This is</w:t>
      </w:r>
      <w:del w:id="94" w:author="Pam Hunt" w:date="2015-08-27T12:27:00Z">
        <w:r w:rsidRPr="000D155B" w:rsidDel="001855EC">
          <w:rPr>
            <w:rFonts w:ascii="Arial" w:hAnsi="Arial" w:cs="Times New Roman"/>
            <w:color w:val="000000"/>
            <w:sz w:val="22"/>
            <w:szCs w:val="22"/>
          </w:rPr>
          <w:delText xml:space="preserve"> of course</w:delText>
        </w:r>
      </w:del>
      <w:r w:rsidRPr="000D155B">
        <w:rPr>
          <w:rFonts w:ascii="Arial" w:hAnsi="Arial" w:cs="Times New Roman"/>
          <w:color w:val="000000"/>
          <w:sz w:val="22"/>
          <w:szCs w:val="22"/>
        </w:rPr>
        <w:t xml:space="preserve"> called highly structured data.</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i/>
          <w:iCs/>
          <w:color w:val="000000"/>
          <w:sz w:val="22"/>
          <w:szCs w:val="22"/>
        </w:rPr>
        <w:t>Unstructured data</w:t>
      </w:r>
      <w:r w:rsidRPr="000D155B">
        <w:rPr>
          <w:rFonts w:ascii="Arial" w:hAnsi="Arial" w:cs="Times New Roman"/>
          <w:color w:val="000000"/>
          <w:sz w:val="22"/>
          <w:szCs w:val="22"/>
        </w:rPr>
        <w:t xml:space="preserve"> is commonly text </w:t>
      </w:r>
      <w:del w:id="95" w:author="Pam Hunt" w:date="2015-08-25T08:26:00Z">
        <w:r w:rsidRPr="000D155B" w:rsidDel="00CB70E6">
          <w:rPr>
            <w:rFonts w:ascii="Arial" w:hAnsi="Arial" w:cs="Times New Roman"/>
            <w:color w:val="000000"/>
            <w:sz w:val="22"/>
            <w:szCs w:val="22"/>
          </w:rPr>
          <w:delText xml:space="preserve">where </w:delText>
        </w:r>
      </w:del>
      <w:ins w:id="96" w:author="Pam Hunt" w:date="2015-08-25T08:26:00Z">
        <w:r w:rsidR="00CB70E6">
          <w:rPr>
            <w:rFonts w:ascii="Arial" w:hAnsi="Arial" w:cs="Times New Roman"/>
            <w:color w:val="000000"/>
            <w:sz w:val="22"/>
            <w:szCs w:val="22"/>
          </w:rPr>
          <w:t>for which</w:t>
        </w:r>
        <w:r w:rsidR="00CB70E6" w:rsidRPr="000D155B">
          <w:rPr>
            <w:rFonts w:ascii="Arial" w:hAnsi="Arial" w:cs="Times New Roman"/>
            <w:color w:val="000000"/>
            <w:sz w:val="22"/>
            <w:szCs w:val="22"/>
          </w:rPr>
          <w:t xml:space="preserve"> </w:t>
        </w:r>
      </w:ins>
      <w:r w:rsidRPr="000D155B">
        <w:rPr>
          <w:rFonts w:ascii="Arial" w:hAnsi="Arial" w:cs="Times New Roman"/>
          <w:color w:val="000000"/>
          <w:sz w:val="22"/>
          <w:szCs w:val="22"/>
        </w:rPr>
        <w:t>we may need advanced techniques such as NLP to detect structure and meaning. Sometimes these texts are not even a proper language</w:t>
      </w:r>
      <w:del w:id="97" w:author="Pam Hunt" w:date="2015-08-25T08:26:00Z">
        <w:r w:rsidRPr="000D155B" w:rsidDel="00CB70E6">
          <w:rPr>
            <w:rFonts w:ascii="Arial" w:hAnsi="Arial" w:cs="Times New Roman"/>
            <w:color w:val="000000"/>
            <w:sz w:val="22"/>
            <w:szCs w:val="22"/>
          </w:rPr>
          <w:delText>,</w:delText>
        </w:r>
      </w:del>
      <w:r w:rsidRPr="000D155B">
        <w:rPr>
          <w:rFonts w:ascii="Arial" w:hAnsi="Arial" w:cs="Times New Roman"/>
          <w:color w:val="000000"/>
          <w:sz w:val="22"/>
          <w:szCs w:val="22"/>
        </w:rPr>
        <w:t xml:space="preserve"> but rather slang expressions</w:t>
      </w:r>
      <w:ins w:id="98" w:author="Pam Hunt" w:date="2015-08-27T12:28:00Z">
        <w:r w:rsidR="001855EC">
          <w:rPr>
            <w:rFonts w:ascii="Arial" w:hAnsi="Arial" w:cs="Times New Roman"/>
            <w:color w:val="000000"/>
            <w:sz w:val="22"/>
            <w:szCs w:val="22"/>
          </w:rPr>
          <w:t>, such as</w:t>
        </w:r>
      </w:ins>
      <w:del w:id="99" w:author="Pam Hunt" w:date="2015-08-25T08:27:00Z">
        <w:r w:rsidRPr="000D155B" w:rsidDel="00CB70E6">
          <w:rPr>
            <w:rFonts w:ascii="Arial" w:hAnsi="Arial" w:cs="Times New Roman"/>
            <w:color w:val="000000"/>
            <w:sz w:val="22"/>
            <w:szCs w:val="22"/>
          </w:rPr>
          <w:delText xml:space="preserve"> used in </w:delText>
        </w:r>
      </w:del>
      <w:del w:id="100" w:author="Pam Hunt" w:date="2015-08-27T12:28:00Z">
        <w:r w:rsidRPr="000D155B" w:rsidDel="001855EC">
          <w:rPr>
            <w:rFonts w:ascii="Arial" w:hAnsi="Arial" w:cs="Times New Roman"/>
            <w:color w:val="000000"/>
            <w:sz w:val="22"/>
            <w:szCs w:val="22"/>
          </w:rPr>
          <w:delText>for example</w:delText>
        </w:r>
      </w:del>
      <w:r w:rsidRPr="000D155B">
        <w:rPr>
          <w:rFonts w:ascii="Arial" w:hAnsi="Arial" w:cs="Times New Roman"/>
          <w:color w:val="000000"/>
          <w:sz w:val="22"/>
          <w:szCs w:val="22"/>
        </w:rPr>
        <w:t xml:space="preserve"> tweets.</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It is</w:t>
      </w:r>
      <w:ins w:id="101" w:author="Pam Hunt" w:date="2015-08-25T08:27:00Z">
        <w:r w:rsidR="00CB70E6">
          <w:rPr>
            <w:rFonts w:ascii="Arial" w:hAnsi="Arial" w:cs="Times New Roman"/>
            <w:color w:val="000000"/>
            <w:sz w:val="22"/>
            <w:szCs w:val="22"/>
          </w:rPr>
          <w:t>,</w:t>
        </w:r>
      </w:ins>
      <w:r w:rsidRPr="000D155B">
        <w:rPr>
          <w:rFonts w:ascii="Arial" w:hAnsi="Arial" w:cs="Times New Roman"/>
          <w:color w:val="000000"/>
          <w:sz w:val="22"/>
          <w:szCs w:val="22"/>
        </w:rPr>
        <w:t xml:space="preserve"> of course</w:t>
      </w:r>
      <w:ins w:id="102" w:author="Pam Hunt" w:date="2015-08-25T08:27:00Z">
        <w:r w:rsidR="00CB70E6">
          <w:rPr>
            <w:rFonts w:ascii="Arial" w:hAnsi="Arial" w:cs="Times New Roman"/>
            <w:color w:val="000000"/>
            <w:sz w:val="22"/>
            <w:szCs w:val="22"/>
          </w:rPr>
          <w:t>,</w:t>
        </w:r>
      </w:ins>
      <w:r w:rsidRPr="000D155B">
        <w:rPr>
          <w:rFonts w:ascii="Arial" w:hAnsi="Arial" w:cs="Times New Roman"/>
          <w:color w:val="000000"/>
          <w:sz w:val="22"/>
          <w:szCs w:val="22"/>
        </w:rPr>
        <w:t xml:space="preserve"> a continuum. I like to use the term </w:t>
      </w:r>
      <w:proofErr w:type="spellStart"/>
      <w:r w:rsidRPr="000D155B">
        <w:rPr>
          <w:rFonts w:ascii="Arial" w:hAnsi="Arial" w:cs="Times New Roman"/>
          <w:i/>
          <w:iCs/>
          <w:color w:val="000000"/>
          <w:sz w:val="22"/>
          <w:szCs w:val="22"/>
        </w:rPr>
        <w:t>semi</w:t>
      </w:r>
      <w:del w:id="103" w:author="Pam Hunt" w:date="2015-08-25T08:27:00Z">
        <w:r w:rsidRPr="000D155B" w:rsidDel="00CB70E6">
          <w:rPr>
            <w:rFonts w:ascii="Arial" w:hAnsi="Arial" w:cs="Times New Roman"/>
            <w:i/>
            <w:iCs/>
            <w:color w:val="000000"/>
            <w:sz w:val="22"/>
            <w:szCs w:val="22"/>
          </w:rPr>
          <w:delText>-</w:delText>
        </w:r>
      </w:del>
      <w:r w:rsidRPr="000D155B">
        <w:rPr>
          <w:rFonts w:ascii="Arial" w:hAnsi="Arial" w:cs="Times New Roman"/>
          <w:i/>
          <w:iCs/>
          <w:color w:val="000000"/>
          <w:sz w:val="22"/>
          <w:szCs w:val="22"/>
        </w:rPr>
        <w:t>structured</w:t>
      </w:r>
      <w:proofErr w:type="spellEnd"/>
      <w:r w:rsidRPr="000D155B">
        <w:rPr>
          <w:rFonts w:ascii="Arial" w:hAnsi="Arial" w:cs="Times New Roman"/>
          <w:color w:val="000000"/>
          <w:sz w:val="22"/>
          <w:szCs w:val="22"/>
        </w:rPr>
        <w:t xml:space="preserve"> for data that has somewhat of a structure</w:t>
      </w:r>
      <w:ins w:id="104" w:author="Pam Hunt" w:date="2015-08-25T08:27:00Z">
        <w:r w:rsidR="00CB70E6">
          <w:rPr>
            <w:rFonts w:ascii="Arial" w:hAnsi="Arial" w:cs="Times New Roman"/>
            <w:color w:val="000000"/>
            <w:sz w:val="22"/>
            <w:szCs w:val="22"/>
          </w:rPr>
          <w:t>,</w:t>
        </w:r>
      </w:ins>
      <w:r w:rsidRPr="000D155B">
        <w:rPr>
          <w:rFonts w:ascii="Arial" w:hAnsi="Arial" w:cs="Times New Roman"/>
          <w:color w:val="000000"/>
          <w:sz w:val="22"/>
          <w:szCs w:val="22"/>
        </w:rPr>
        <w:t xml:space="preserve"> </w:t>
      </w:r>
      <w:del w:id="105" w:author="Pam Hunt" w:date="2015-08-25T08:27:00Z">
        <w:r w:rsidRPr="000D155B" w:rsidDel="00CB70E6">
          <w:rPr>
            <w:rFonts w:ascii="Arial" w:hAnsi="Arial" w:cs="Times New Roman"/>
            <w:color w:val="000000"/>
            <w:sz w:val="22"/>
            <w:szCs w:val="22"/>
          </w:rPr>
          <w:delText xml:space="preserve">for example </w:delText>
        </w:r>
      </w:del>
      <w:ins w:id="106" w:author="Pam Hunt" w:date="2015-08-25T08:27:00Z">
        <w:r w:rsidR="00CB70E6">
          <w:rPr>
            <w:rFonts w:ascii="Arial" w:hAnsi="Arial" w:cs="Times New Roman"/>
            <w:color w:val="000000"/>
            <w:sz w:val="22"/>
            <w:szCs w:val="22"/>
          </w:rPr>
          <w:t xml:space="preserve">such as </w:t>
        </w:r>
      </w:ins>
      <w:r w:rsidRPr="000D155B">
        <w:rPr>
          <w:rFonts w:ascii="Arial" w:hAnsi="Arial" w:cs="Times New Roman"/>
          <w:color w:val="000000"/>
          <w:sz w:val="22"/>
          <w:szCs w:val="22"/>
        </w:rPr>
        <w:t>using JSON definitions.</w:t>
      </w:r>
      <w:r w:rsidR="00351F18">
        <w:rPr>
          <w:rFonts w:ascii="Arial" w:hAnsi="Arial" w:cs="Times New Roman"/>
          <w:color w:val="000000"/>
          <w:sz w:val="22"/>
          <w:szCs w:val="22"/>
        </w:rPr>
        <w:t xml:space="preserve"> </w:t>
      </w:r>
      <w:r w:rsidRPr="000D155B">
        <w:rPr>
          <w:rFonts w:ascii="Arial" w:hAnsi="Arial" w:cs="Times New Roman"/>
          <w:color w:val="000000"/>
          <w:sz w:val="22"/>
          <w:szCs w:val="22"/>
        </w:rPr>
        <w:t>In this case there is an expected ordering or nesting of data</w:t>
      </w:r>
      <w:ins w:id="107" w:author="Pam Hunt" w:date="2015-08-25T08:27:00Z">
        <w:r w:rsidR="00CB70E6">
          <w:rPr>
            <w:rFonts w:ascii="Arial" w:hAnsi="Arial" w:cs="Times New Roman"/>
            <w:color w:val="000000"/>
            <w:sz w:val="22"/>
            <w:szCs w:val="22"/>
          </w:rPr>
          <w:t>,</w:t>
        </w:r>
      </w:ins>
      <w:r w:rsidRPr="000D155B">
        <w:rPr>
          <w:rFonts w:ascii="Arial" w:hAnsi="Arial" w:cs="Times New Roman"/>
          <w:color w:val="000000"/>
          <w:sz w:val="22"/>
          <w:szCs w:val="22"/>
        </w:rPr>
        <w:t xml:space="preserve"> but many elements may be optional, making it tricky to parse. And the data in each attribute may not be explicitly type</w:t>
      </w:r>
      <w:ins w:id="108" w:author="Pam Hunt" w:date="2015-08-25T08:27:00Z">
        <w:r w:rsidR="00CB70E6">
          <w:rPr>
            <w:rFonts w:ascii="Arial" w:hAnsi="Arial" w:cs="Times New Roman"/>
            <w:color w:val="000000"/>
            <w:sz w:val="22"/>
            <w:szCs w:val="22"/>
          </w:rPr>
          <w:t>-</w:t>
        </w:r>
      </w:ins>
      <w:del w:id="109" w:author="Pam Hunt" w:date="2015-08-25T08:27:00Z">
        <w:r w:rsidRPr="000D155B" w:rsidDel="00CB70E6">
          <w:rPr>
            <w:rFonts w:ascii="Arial" w:hAnsi="Arial" w:cs="Times New Roman"/>
            <w:color w:val="000000"/>
            <w:sz w:val="22"/>
            <w:szCs w:val="22"/>
          </w:rPr>
          <w:delText xml:space="preserve"> </w:delText>
        </w:r>
      </w:del>
      <w:r w:rsidRPr="000D155B">
        <w:rPr>
          <w:rFonts w:ascii="Arial" w:hAnsi="Arial" w:cs="Times New Roman"/>
          <w:color w:val="000000"/>
          <w:sz w:val="22"/>
          <w:szCs w:val="22"/>
        </w:rPr>
        <w:t>check</w:t>
      </w:r>
      <w:ins w:id="110" w:author="Pam Hunt" w:date="2015-08-25T08:27:00Z">
        <w:r w:rsidR="00CB70E6">
          <w:rPr>
            <w:rFonts w:ascii="Arial" w:hAnsi="Arial" w:cs="Times New Roman"/>
            <w:color w:val="000000"/>
            <w:sz w:val="22"/>
            <w:szCs w:val="22"/>
          </w:rPr>
          <w:t>ed</w:t>
        </w:r>
      </w:ins>
      <w:r w:rsidRPr="000D155B">
        <w:rPr>
          <w:rFonts w:ascii="Arial" w:hAnsi="Arial" w:cs="Times New Roman"/>
          <w:color w:val="000000"/>
          <w:sz w:val="22"/>
          <w:szCs w:val="22"/>
        </w:rPr>
        <w:t xml:space="preserve"> when inserted</w:t>
      </w:r>
      <w:ins w:id="111" w:author="Pam Hunt" w:date="2015-08-25T08:27:00Z">
        <w:r w:rsidR="00CB70E6">
          <w:rPr>
            <w:rFonts w:ascii="Arial" w:hAnsi="Arial" w:cs="Times New Roman"/>
            <w:color w:val="000000"/>
            <w:sz w:val="22"/>
            <w:szCs w:val="22"/>
          </w:rPr>
          <w:t>,</w:t>
        </w:r>
      </w:ins>
      <w:del w:id="112" w:author="Pam Hunt" w:date="2015-08-25T08:27:00Z">
        <w:r w:rsidRPr="000D155B" w:rsidDel="00CB70E6">
          <w:rPr>
            <w:rFonts w:ascii="Arial" w:hAnsi="Arial" w:cs="Times New Roman"/>
            <w:color w:val="000000"/>
            <w:sz w:val="22"/>
            <w:szCs w:val="22"/>
          </w:rPr>
          <w:delText>.</w:delText>
        </w:r>
      </w:del>
      <w:r w:rsidRPr="000D155B">
        <w:rPr>
          <w:rFonts w:ascii="Arial" w:hAnsi="Arial" w:cs="Times New Roman"/>
          <w:color w:val="000000"/>
          <w:sz w:val="22"/>
          <w:szCs w:val="22"/>
        </w:rPr>
        <w:t xml:space="preserve"> </w:t>
      </w:r>
      <w:del w:id="113" w:author="Pam Hunt" w:date="2015-08-25T08:27:00Z">
        <w:r w:rsidRPr="000D155B" w:rsidDel="00CB70E6">
          <w:rPr>
            <w:rFonts w:ascii="Arial" w:hAnsi="Arial" w:cs="Times New Roman"/>
            <w:color w:val="000000"/>
            <w:sz w:val="22"/>
            <w:szCs w:val="22"/>
          </w:rPr>
          <w:delText xml:space="preserve">This </w:delText>
        </w:r>
      </w:del>
      <w:r w:rsidRPr="000D155B">
        <w:rPr>
          <w:rFonts w:ascii="Arial" w:hAnsi="Arial" w:cs="Times New Roman"/>
          <w:color w:val="000000"/>
          <w:sz w:val="22"/>
          <w:szCs w:val="22"/>
        </w:rPr>
        <w:t>mak</w:t>
      </w:r>
      <w:ins w:id="114" w:author="Pam Hunt" w:date="2015-08-25T08:27:00Z">
        <w:r w:rsidR="00CB70E6">
          <w:rPr>
            <w:rFonts w:ascii="Arial" w:hAnsi="Arial" w:cs="Times New Roman"/>
            <w:color w:val="000000"/>
            <w:sz w:val="22"/>
            <w:szCs w:val="22"/>
          </w:rPr>
          <w:t>ing</w:t>
        </w:r>
      </w:ins>
      <w:del w:id="115" w:author="Pam Hunt" w:date="2015-08-25T08:27:00Z">
        <w:r w:rsidRPr="000D155B" w:rsidDel="00CB70E6">
          <w:rPr>
            <w:rFonts w:ascii="Arial" w:hAnsi="Arial" w:cs="Times New Roman"/>
            <w:color w:val="000000"/>
            <w:sz w:val="22"/>
            <w:szCs w:val="22"/>
          </w:rPr>
          <w:delText>es</w:delText>
        </w:r>
      </w:del>
      <w:r w:rsidRPr="000D155B">
        <w:rPr>
          <w:rFonts w:ascii="Arial" w:hAnsi="Arial" w:cs="Times New Roman"/>
          <w:color w:val="000000"/>
          <w:sz w:val="22"/>
          <w:szCs w:val="22"/>
        </w:rPr>
        <w:t xml:space="preserve"> it impossible to rely on properly formed data during the processing.</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Another type of </w:t>
      </w:r>
      <w:r w:rsidRPr="000D155B">
        <w:rPr>
          <w:rFonts w:ascii="Arial" w:hAnsi="Arial" w:cs="Times New Roman"/>
          <w:i/>
          <w:iCs/>
          <w:color w:val="000000"/>
          <w:sz w:val="22"/>
          <w:szCs w:val="22"/>
        </w:rPr>
        <w:t>mixed model</w:t>
      </w:r>
      <w:r w:rsidRPr="000D155B">
        <w:rPr>
          <w:rFonts w:ascii="Arial" w:hAnsi="Arial" w:cs="Times New Roman"/>
          <w:color w:val="000000"/>
          <w:sz w:val="22"/>
          <w:szCs w:val="22"/>
        </w:rPr>
        <w:t xml:space="preserve"> is when you have structured data</w:t>
      </w:r>
      <w:del w:id="116" w:author="Pam Hunt" w:date="2015-08-25T08:28:00Z">
        <w:r w:rsidRPr="000D155B" w:rsidDel="00CB70E6">
          <w:rPr>
            <w:rFonts w:ascii="Arial" w:hAnsi="Arial" w:cs="Times New Roman"/>
            <w:color w:val="000000"/>
            <w:sz w:val="22"/>
            <w:szCs w:val="22"/>
          </w:rPr>
          <w:delText>,</w:delText>
        </w:r>
      </w:del>
      <w:r w:rsidRPr="000D155B">
        <w:rPr>
          <w:rFonts w:ascii="Arial" w:hAnsi="Arial" w:cs="Times New Roman"/>
          <w:color w:val="000000"/>
          <w:sz w:val="22"/>
          <w:szCs w:val="22"/>
        </w:rPr>
        <w:t xml:space="preserve"> but one of the attributes contain</w:t>
      </w:r>
      <w:ins w:id="117" w:author="Pam Hunt" w:date="2015-08-25T08:27:00Z">
        <w:r w:rsidR="00CB70E6">
          <w:rPr>
            <w:rFonts w:ascii="Arial" w:hAnsi="Arial" w:cs="Times New Roman"/>
            <w:color w:val="000000"/>
            <w:sz w:val="22"/>
            <w:szCs w:val="22"/>
          </w:rPr>
          <w:t>s</w:t>
        </w:r>
      </w:ins>
      <w:r w:rsidRPr="000D155B">
        <w:rPr>
          <w:rFonts w:ascii="Arial" w:hAnsi="Arial" w:cs="Times New Roman"/>
          <w:color w:val="000000"/>
          <w:sz w:val="22"/>
          <w:szCs w:val="22"/>
        </w:rPr>
        <w:t xml:space="preserve"> unstructured data such as</w:t>
      </w:r>
      <w:r w:rsidR="00351F18">
        <w:rPr>
          <w:rFonts w:ascii="Arial" w:hAnsi="Arial" w:cs="Times New Roman"/>
          <w:color w:val="000000"/>
          <w:sz w:val="22"/>
          <w:szCs w:val="22"/>
        </w:rPr>
        <w:t xml:space="preserve"> </w:t>
      </w:r>
      <w:r w:rsidRPr="000D155B">
        <w:rPr>
          <w:rFonts w:ascii="Arial" w:hAnsi="Arial" w:cs="Times New Roman"/>
          <w:color w:val="000000"/>
          <w:sz w:val="22"/>
          <w:szCs w:val="22"/>
        </w:rPr>
        <w:t>text.</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i/>
          <w:iCs/>
          <w:color w:val="000000"/>
          <w:sz w:val="22"/>
          <w:szCs w:val="22"/>
        </w:rPr>
        <w:t>Size</w:t>
      </w:r>
      <w:r w:rsidRPr="000D155B">
        <w:rPr>
          <w:rFonts w:ascii="Arial" w:hAnsi="Arial" w:cs="Times New Roman"/>
          <w:color w:val="000000"/>
          <w:sz w:val="22"/>
          <w:szCs w:val="22"/>
        </w:rPr>
        <w:t xml:space="preserve"> i</w:t>
      </w:r>
      <w:ins w:id="118" w:author="Pam Hunt" w:date="2015-08-25T08:28:00Z">
        <w:r w:rsidR="00CB70E6">
          <w:rPr>
            <w:rFonts w:ascii="Arial" w:hAnsi="Arial" w:cs="Times New Roman"/>
            <w:color w:val="000000"/>
            <w:sz w:val="22"/>
            <w:szCs w:val="22"/>
          </w:rPr>
          <w:t>s</w:t>
        </w:r>
      </w:ins>
      <w:del w:id="119" w:author="Pam Hunt" w:date="2015-08-25T08:28:00Z">
        <w:r w:rsidRPr="000D155B" w:rsidDel="00CB70E6">
          <w:rPr>
            <w:rFonts w:ascii="Arial" w:hAnsi="Arial" w:cs="Times New Roman"/>
            <w:color w:val="000000"/>
            <w:sz w:val="22"/>
            <w:szCs w:val="22"/>
          </w:rPr>
          <w:delText>f</w:delText>
        </w:r>
      </w:del>
      <w:r w:rsidRPr="000D155B">
        <w:rPr>
          <w:rFonts w:ascii="Arial" w:hAnsi="Arial" w:cs="Times New Roman"/>
          <w:color w:val="000000"/>
          <w:sz w:val="22"/>
          <w:szCs w:val="22"/>
        </w:rPr>
        <w:t xml:space="preserve"> </w:t>
      </w:r>
      <w:del w:id="120" w:author="Pam Hunt" w:date="2015-08-25T08:28:00Z">
        <w:r w:rsidRPr="000D155B" w:rsidDel="00CB70E6">
          <w:rPr>
            <w:rFonts w:ascii="Arial" w:hAnsi="Arial" w:cs="Times New Roman"/>
            <w:color w:val="000000"/>
            <w:sz w:val="22"/>
            <w:szCs w:val="22"/>
          </w:rPr>
          <w:delText xml:space="preserve">of course </w:delText>
        </w:r>
      </w:del>
      <w:r w:rsidRPr="000D155B">
        <w:rPr>
          <w:rFonts w:ascii="Arial" w:hAnsi="Arial" w:cs="Times New Roman"/>
          <w:color w:val="000000"/>
          <w:sz w:val="22"/>
          <w:szCs w:val="22"/>
        </w:rPr>
        <w:t xml:space="preserve">a central property. Not all solutions can deal with very large </w:t>
      </w:r>
      <w:ins w:id="121" w:author="Pam Hunt" w:date="2015-08-27T12:28:00Z">
        <w:r w:rsidR="001855EC">
          <w:rPr>
            <w:rFonts w:ascii="Arial" w:hAnsi="Arial" w:cs="Times New Roman"/>
            <w:color w:val="000000"/>
            <w:sz w:val="22"/>
            <w:szCs w:val="22"/>
          </w:rPr>
          <w:t>data</w:t>
        </w:r>
      </w:ins>
      <w:r w:rsidRPr="000D155B">
        <w:rPr>
          <w:rFonts w:ascii="Arial" w:hAnsi="Arial" w:cs="Times New Roman"/>
          <w:color w:val="000000"/>
          <w:sz w:val="22"/>
          <w:szCs w:val="22"/>
        </w:rPr>
        <w:t>sets</w:t>
      </w:r>
      <w:del w:id="122" w:author="Pam Hunt" w:date="2015-08-27T12:28:00Z">
        <w:r w:rsidRPr="000D155B" w:rsidDel="001855EC">
          <w:rPr>
            <w:rFonts w:ascii="Arial" w:hAnsi="Arial" w:cs="Times New Roman"/>
            <w:color w:val="000000"/>
            <w:sz w:val="22"/>
            <w:szCs w:val="22"/>
          </w:rPr>
          <w:delText xml:space="preserve"> of data</w:delText>
        </w:r>
      </w:del>
      <w:r w:rsidRPr="000D155B">
        <w:rPr>
          <w:rFonts w:ascii="Arial" w:hAnsi="Arial" w:cs="Times New Roman"/>
          <w:color w:val="000000"/>
          <w:sz w:val="22"/>
          <w:szCs w:val="22"/>
        </w:rPr>
        <w:t>. But not every problem involve</w:t>
      </w:r>
      <w:ins w:id="123" w:author="Pam Hunt" w:date="2015-08-25T08:28:00Z">
        <w:r w:rsidR="00CB70E6">
          <w:rPr>
            <w:rFonts w:ascii="Arial" w:hAnsi="Arial" w:cs="Times New Roman"/>
            <w:color w:val="000000"/>
            <w:sz w:val="22"/>
            <w:szCs w:val="22"/>
          </w:rPr>
          <w:t>s</w:t>
        </w:r>
      </w:ins>
      <w:r w:rsidRPr="000D155B">
        <w:rPr>
          <w:rFonts w:ascii="Arial" w:hAnsi="Arial" w:cs="Times New Roman"/>
          <w:color w:val="000000"/>
          <w:sz w:val="22"/>
          <w:szCs w:val="22"/>
        </w:rPr>
        <w:t xml:space="preserve"> very large sets of data. So understanding the size of the data that you are dealing with is </w:t>
      </w:r>
      <w:del w:id="124" w:author="Pam Hunt" w:date="2015-08-27T12:28:00Z">
        <w:r w:rsidRPr="000D155B" w:rsidDel="001855EC">
          <w:rPr>
            <w:rFonts w:ascii="Arial" w:hAnsi="Arial" w:cs="Times New Roman"/>
            <w:color w:val="000000"/>
            <w:sz w:val="22"/>
            <w:szCs w:val="22"/>
          </w:rPr>
          <w:delText xml:space="preserve">very </w:delText>
        </w:r>
      </w:del>
      <w:r w:rsidRPr="000D155B">
        <w:rPr>
          <w:rFonts w:ascii="Arial" w:hAnsi="Arial" w:cs="Times New Roman"/>
          <w:color w:val="000000"/>
          <w:sz w:val="22"/>
          <w:szCs w:val="22"/>
        </w:rPr>
        <w:t>important. There is no reason to limit yourself to certain solutions if you do not need to.</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Another important aspect of data concerns it</w:t>
      </w:r>
      <w:ins w:id="125" w:author="Pam Hunt" w:date="2015-08-25T08:28:00Z">
        <w:r w:rsidR="00CB70E6">
          <w:rPr>
            <w:rFonts w:ascii="Arial" w:hAnsi="Arial" w:cs="Times New Roman"/>
            <w:color w:val="000000"/>
            <w:sz w:val="22"/>
            <w:szCs w:val="22"/>
          </w:rPr>
          <w:t>s</w:t>
        </w:r>
      </w:ins>
      <w:r w:rsidRPr="000D155B">
        <w:rPr>
          <w:rFonts w:ascii="Arial" w:hAnsi="Arial" w:cs="Times New Roman"/>
          <w:color w:val="000000"/>
          <w:sz w:val="22"/>
          <w:szCs w:val="22"/>
        </w:rPr>
        <w:t xml:space="preserve"> </w:t>
      </w:r>
      <w:r w:rsidRPr="000D155B">
        <w:rPr>
          <w:rFonts w:ascii="Arial" w:hAnsi="Arial" w:cs="Times New Roman"/>
          <w:i/>
          <w:iCs/>
          <w:color w:val="000000"/>
          <w:sz w:val="22"/>
          <w:szCs w:val="22"/>
        </w:rPr>
        <w:t>velocity</w:t>
      </w:r>
      <w:r w:rsidRPr="000D155B">
        <w:rPr>
          <w:rFonts w:ascii="Arial" w:hAnsi="Arial" w:cs="Times New Roman"/>
          <w:color w:val="000000"/>
          <w:sz w:val="22"/>
          <w:szCs w:val="22"/>
        </w:rPr>
        <w:t xml:space="preserve">. We consider velocity the rate at which data </w:t>
      </w:r>
      <w:del w:id="126" w:author="Pam Hunt" w:date="2015-08-25T08:28:00Z">
        <w:r w:rsidRPr="000D155B" w:rsidDel="00CB70E6">
          <w:rPr>
            <w:rFonts w:ascii="Arial" w:hAnsi="Arial" w:cs="Times New Roman"/>
            <w:color w:val="000000"/>
            <w:sz w:val="22"/>
            <w:szCs w:val="22"/>
          </w:rPr>
          <w:delText xml:space="preserve">is </w:delText>
        </w:r>
      </w:del>
      <w:ins w:id="127" w:author="Pam Hunt" w:date="2015-08-25T08:28:00Z">
        <w:r w:rsidR="00CB70E6">
          <w:rPr>
            <w:rFonts w:ascii="Arial" w:hAnsi="Arial" w:cs="Times New Roman"/>
            <w:color w:val="000000"/>
            <w:sz w:val="22"/>
            <w:szCs w:val="22"/>
          </w:rPr>
          <w:t xml:space="preserve">are </w:t>
        </w:r>
      </w:ins>
      <w:r w:rsidRPr="000D155B">
        <w:rPr>
          <w:rFonts w:ascii="Arial" w:hAnsi="Arial" w:cs="Times New Roman"/>
          <w:color w:val="000000"/>
          <w:sz w:val="22"/>
          <w:szCs w:val="22"/>
        </w:rPr>
        <w:t>added to a data</w:t>
      </w:r>
      <w:del w:id="128" w:author="Pam Hunt" w:date="2015-08-25T08:28:00Z">
        <w:r w:rsidRPr="000D155B" w:rsidDel="00CB70E6">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set or data </w:t>
      </w:r>
      <w:del w:id="129" w:author="Pam Hunt" w:date="2015-08-25T08:28:00Z">
        <w:r w:rsidRPr="000D155B" w:rsidDel="00CB70E6">
          <w:rPr>
            <w:rFonts w:ascii="Arial" w:hAnsi="Arial" w:cs="Times New Roman"/>
            <w:color w:val="000000"/>
            <w:sz w:val="22"/>
            <w:szCs w:val="22"/>
          </w:rPr>
          <w:delText xml:space="preserve">is </w:delText>
        </w:r>
      </w:del>
      <w:ins w:id="130" w:author="Pam Hunt" w:date="2015-08-25T08:28:00Z">
        <w:r w:rsidR="00CB70E6">
          <w:rPr>
            <w:rFonts w:ascii="Arial" w:hAnsi="Arial" w:cs="Times New Roman"/>
            <w:color w:val="000000"/>
            <w:sz w:val="22"/>
            <w:szCs w:val="22"/>
          </w:rPr>
          <w:t>are</w:t>
        </w:r>
        <w:r w:rsidR="00CB70E6" w:rsidRPr="000D155B">
          <w:rPr>
            <w:rFonts w:ascii="Arial" w:hAnsi="Arial" w:cs="Times New Roman"/>
            <w:color w:val="000000"/>
            <w:sz w:val="22"/>
            <w:szCs w:val="22"/>
          </w:rPr>
          <w:t xml:space="preserve"> </w:t>
        </w:r>
      </w:ins>
      <w:r w:rsidRPr="000D155B">
        <w:rPr>
          <w:rFonts w:ascii="Arial" w:hAnsi="Arial" w:cs="Times New Roman"/>
          <w:color w:val="000000"/>
          <w:sz w:val="22"/>
          <w:szCs w:val="22"/>
        </w:rPr>
        <w:t>chang</w:t>
      </w:r>
      <w:ins w:id="131" w:author="Pam Hunt" w:date="2015-08-25T08:28:00Z">
        <w:r w:rsidR="00CB70E6">
          <w:rPr>
            <w:rFonts w:ascii="Arial" w:hAnsi="Arial" w:cs="Times New Roman"/>
            <w:color w:val="000000"/>
            <w:sz w:val="22"/>
            <w:szCs w:val="22"/>
          </w:rPr>
          <w:t>ed</w:t>
        </w:r>
      </w:ins>
      <w:del w:id="132" w:author="Pam Hunt" w:date="2015-08-25T08:28:00Z">
        <w:r w:rsidRPr="000D155B" w:rsidDel="00CB70E6">
          <w:rPr>
            <w:rFonts w:ascii="Arial" w:hAnsi="Arial" w:cs="Times New Roman"/>
            <w:color w:val="000000"/>
            <w:sz w:val="22"/>
            <w:szCs w:val="22"/>
          </w:rPr>
          <w:delText>ing</w:delText>
        </w:r>
      </w:del>
      <w:r w:rsidRPr="000D155B">
        <w:rPr>
          <w:rFonts w:ascii="Arial" w:hAnsi="Arial" w:cs="Times New Roman"/>
          <w:color w:val="000000"/>
          <w:sz w:val="22"/>
          <w:szCs w:val="22"/>
        </w:rPr>
        <w:t xml:space="preserve">. An example </w:t>
      </w:r>
      <w:del w:id="133" w:author="Pam Hunt" w:date="2015-08-25T08:28:00Z">
        <w:r w:rsidRPr="000D155B" w:rsidDel="00CB70E6">
          <w:rPr>
            <w:rFonts w:ascii="Arial" w:hAnsi="Arial" w:cs="Times New Roman"/>
            <w:color w:val="000000"/>
            <w:sz w:val="22"/>
            <w:szCs w:val="22"/>
          </w:rPr>
          <w:delText>if</w:delText>
        </w:r>
      </w:del>
      <w:ins w:id="134" w:author="Pam Hunt" w:date="2015-08-25T08:28:00Z">
        <w:r w:rsidR="00CB70E6">
          <w:rPr>
            <w:rFonts w:ascii="Arial" w:hAnsi="Arial" w:cs="Times New Roman"/>
            <w:color w:val="000000"/>
            <w:sz w:val="22"/>
            <w:szCs w:val="22"/>
          </w:rPr>
          <w:t>of</w:t>
        </w:r>
      </w:ins>
      <w:r w:rsidRPr="000D155B">
        <w:rPr>
          <w:rFonts w:ascii="Arial" w:hAnsi="Arial" w:cs="Times New Roman"/>
          <w:color w:val="000000"/>
          <w:sz w:val="22"/>
          <w:szCs w:val="22"/>
        </w:rPr>
        <w:t xml:space="preserve"> adding may be </w:t>
      </w:r>
      <w:ins w:id="135" w:author="Pam Hunt" w:date="2015-08-25T08:28:00Z">
        <w:r w:rsidR="00CB70E6">
          <w:rPr>
            <w:rFonts w:ascii="Arial" w:hAnsi="Arial" w:cs="Times New Roman"/>
            <w:color w:val="000000"/>
            <w:sz w:val="22"/>
            <w:szCs w:val="22"/>
          </w:rPr>
          <w:t xml:space="preserve">making </w:t>
        </w:r>
      </w:ins>
      <w:r w:rsidRPr="000D155B">
        <w:rPr>
          <w:rFonts w:ascii="Arial" w:hAnsi="Arial" w:cs="Times New Roman"/>
          <w:color w:val="000000"/>
          <w:sz w:val="22"/>
          <w:szCs w:val="22"/>
        </w:rPr>
        <w:t>new purchases online. An</w:t>
      </w:r>
      <w:del w:id="136" w:author="Pam Hunt" w:date="2015-08-25T08:29:00Z">
        <w:r w:rsidRPr="000D155B" w:rsidDel="00CB70E6">
          <w:rPr>
            <w:rFonts w:ascii="Arial" w:hAnsi="Arial" w:cs="Times New Roman"/>
            <w:color w:val="000000"/>
            <w:sz w:val="22"/>
            <w:szCs w:val="22"/>
          </w:rPr>
          <w:delText>other</w:delText>
        </w:r>
      </w:del>
      <w:r w:rsidRPr="000D155B">
        <w:rPr>
          <w:rFonts w:ascii="Arial" w:hAnsi="Arial" w:cs="Times New Roman"/>
          <w:color w:val="000000"/>
          <w:sz w:val="22"/>
          <w:szCs w:val="22"/>
        </w:rPr>
        <w:t xml:space="preserve"> example of changing data may be second granularity updates to a sensor in an airplane.</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Some data </w:t>
      </w:r>
      <w:del w:id="137" w:author="Pam Hunt" w:date="2015-08-25T08:29:00Z">
        <w:r w:rsidRPr="000D155B" w:rsidDel="00CB70E6">
          <w:rPr>
            <w:rFonts w:ascii="Arial" w:hAnsi="Arial" w:cs="Times New Roman"/>
            <w:color w:val="000000"/>
            <w:sz w:val="22"/>
            <w:szCs w:val="22"/>
          </w:rPr>
          <w:delText xml:space="preserve">is </w:delText>
        </w:r>
      </w:del>
      <w:ins w:id="138" w:author="Pam Hunt" w:date="2015-08-25T08:29:00Z">
        <w:r w:rsidR="00CB70E6">
          <w:rPr>
            <w:rFonts w:ascii="Arial" w:hAnsi="Arial" w:cs="Times New Roman"/>
            <w:color w:val="000000"/>
            <w:sz w:val="22"/>
            <w:szCs w:val="22"/>
          </w:rPr>
          <w:t>are</w:t>
        </w:r>
        <w:r w:rsidR="00CB70E6" w:rsidRPr="000D155B">
          <w:rPr>
            <w:rFonts w:ascii="Arial" w:hAnsi="Arial" w:cs="Times New Roman"/>
            <w:color w:val="000000"/>
            <w:sz w:val="22"/>
            <w:szCs w:val="22"/>
          </w:rPr>
          <w:t xml:space="preserve"> </w:t>
        </w:r>
      </w:ins>
      <w:r w:rsidRPr="000D155B">
        <w:rPr>
          <w:rFonts w:ascii="Arial" w:hAnsi="Arial" w:cs="Times New Roman"/>
          <w:color w:val="000000"/>
          <w:sz w:val="22"/>
          <w:szCs w:val="22"/>
        </w:rPr>
        <w:t xml:space="preserve">updated on a weekly or monthly basis. Other data </w:t>
      </w:r>
      <w:del w:id="139" w:author="Pam Hunt" w:date="2015-08-25T08:29:00Z">
        <w:r w:rsidRPr="000D155B" w:rsidDel="00CB70E6">
          <w:rPr>
            <w:rFonts w:ascii="Arial" w:hAnsi="Arial" w:cs="Times New Roman"/>
            <w:color w:val="000000"/>
            <w:sz w:val="22"/>
            <w:szCs w:val="22"/>
          </w:rPr>
          <w:delText xml:space="preserve">is </w:delText>
        </w:r>
      </w:del>
      <w:ins w:id="140" w:author="Pam Hunt" w:date="2015-08-25T08:29:00Z">
        <w:r w:rsidR="00CB70E6">
          <w:rPr>
            <w:rFonts w:ascii="Arial" w:hAnsi="Arial" w:cs="Times New Roman"/>
            <w:color w:val="000000"/>
            <w:sz w:val="22"/>
            <w:szCs w:val="22"/>
          </w:rPr>
          <w:t>are</w:t>
        </w:r>
        <w:r w:rsidR="00CB70E6" w:rsidRPr="000D155B">
          <w:rPr>
            <w:rFonts w:ascii="Arial" w:hAnsi="Arial" w:cs="Times New Roman"/>
            <w:color w:val="000000"/>
            <w:sz w:val="22"/>
            <w:szCs w:val="22"/>
          </w:rPr>
          <w:t xml:space="preserve"> </w:t>
        </w:r>
      </w:ins>
      <w:r w:rsidRPr="000D155B">
        <w:rPr>
          <w:rFonts w:ascii="Arial" w:hAnsi="Arial" w:cs="Times New Roman"/>
          <w:color w:val="000000"/>
          <w:sz w:val="22"/>
          <w:szCs w:val="22"/>
        </w:rPr>
        <w:t>changing</w:t>
      </w:r>
      <w:r w:rsidR="00351F18">
        <w:rPr>
          <w:rFonts w:ascii="Arial" w:hAnsi="Arial" w:cs="Times New Roman"/>
          <w:color w:val="000000"/>
          <w:sz w:val="22"/>
          <w:szCs w:val="22"/>
        </w:rPr>
        <w:t xml:space="preserve"> </w:t>
      </w:r>
      <w:r w:rsidRPr="000D155B">
        <w:rPr>
          <w:rFonts w:ascii="Arial" w:hAnsi="Arial" w:cs="Times New Roman"/>
          <w:color w:val="000000"/>
          <w:sz w:val="22"/>
          <w:szCs w:val="22"/>
        </w:rPr>
        <w:t>on an hourly or second</w:t>
      </w:r>
      <w:ins w:id="141" w:author="Pam Hunt" w:date="2015-08-25T08:29:00Z">
        <w:r w:rsidR="00CB70E6">
          <w:rPr>
            <w:rFonts w:ascii="Arial" w:hAnsi="Arial" w:cs="Times New Roman"/>
            <w:color w:val="000000"/>
            <w:sz w:val="22"/>
            <w:szCs w:val="22"/>
          </w:rPr>
          <w:t>-by-second</w:t>
        </w:r>
      </w:ins>
      <w:r w:rsidRPr="000D155B">
        <w:rPr>
          <w:rFonts w:ascii="Arial" w:hAnsi="Arial" w:cs="Times New Roman"/>
          <w:color w:val="000000"/>
          <w:sz w:val="22"/>
          <w:szCs w:val="22"/>
        </w:rPr>
        <w:t xml:space="preserve"> basis. In the most extreme cases data </w:t>
      </w:r>
      <w:del w:id="142" w:author="Pam Hunt" w:date="2015-08-25T08:29:00Z">
        <w:r w:rsidRPr="000D155B" w:rsidDel="00CB70E6">
          <w:rPr>
            <w:rFonts w:ascii="Arial" w:hAnsi="Arial" w:cs="Times New Roman"/>
            <w:color w:val="000000"/>
            <w:sz w:val="22"/>
            <w:szCs w:val="22"/>
          </w:rPr>
          <w:delText xml:space="preserve">is </w:delText>
        </w:r>
      </w:del>
      <w:ins w:id="143" w:author="Pam Hunt" w:date="2015-08-25T08:29:00Z">
        <w:r w:rsidR="00CB70E6">
          <w:rPr>
            <w:rFonts w:ascii="Arial" w:hAnsi="Arial" w:cs="Times New Roman"/>
            <w:color w:val="000000"/>
            <w:sz w:val="22"/>
            <w:szCs w:val="22"/>
          </w:rPr>
          <w:t xml:space="preserve">are </w:t>
        </w:r>
      </w:ins>
      <w:r w:rsidRPr="000D155B">
        <w:rPr>
          <w:rFonts w:ascii="Arial" w:hAnsi="Arial" w:cs="Times New Roman"/>
          <w:color w:val="000000"/>
          <w:sz w:val="22"/>
          <w:szCs w:val="22"/>
        </w:rPr>
        <w:t xml:space="preserve">updated multiple times a second. We will distinguish between </w:t>
      </w:r>
      <w:r w:rsidRPr="000D155B">
        <w:rPr>
          <w:rFonts w:ascii="Arial" w:hAnsi="Arial" w:cs="Times New Roman"/>
          <w:i/>
          <w:iCs/>
          <w:color w:val="000000"/>
          <w:sz w:val="22"/>
          <w:szCs w:val="22"/>
        </w:rPr>
        <w:t>data sink latency</w:t>
      </w:r>
      <w:r w:rsidRPr="000D155B">
        <w:rPr>
          <w:rFonts w:ascii="Arial" w:hAnsi="Arial" w:cs="Times New Roman"/>
          <w:color w:val="000000"/>
          <w:sz w:val="22"/>
          <w:szCs w:val="22"/>
        </w:rPr>
        <w:t xml:space="preserve"> and </w:t>
      </w:r>
      <w:r w:rsidRPr="000D155B">
        <w:rPr>
          <w:rFonts w:ascii="Arial" w:hAnsi="Arial" w:cs="Times New Roman"/>
          <w:i/>
          <w:iCs/>
          <w:color w:val="000000"/>
          <w:sz w:val="22"/>
          <w:szCs w:val="22"/>
        </w:rPr>
        <w:t>data source latency</w:t>
      </w:r>
      <w:del w:id="144" w:author="Pam Hunt" w:date="2015-08-25T08:29:00Z">
        <w:r w:rsidRPr="000D155B" w:rsidDel="00CB70E6">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 </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Data sink latency concerns the velocity </w:t>
      </w:r>
      <w:del w:id="145" w:author="Pam Hunt" w:date="2015-08-27T12:29:00Z">
        <w:r w:rsidRPr="000D155B" w:rsidDel="001855EC">
          <w:rPr>
            <w:rFonts w:ascii="Arial" w:hAnsi="Arial" w:cs="Times New Roman"/>
            <w:color w:val="000000"/>
            <w:sz w:val="22"/>
            <w:szCs w:val="22"/>
          </w:rPr>
          <w:delText xml:space="preserve">for </w:delText>
        </w:r>
      </w:del>
      <w:ins w:id="146" w:author="Pam Hunt" w:date="2015-08-27T12:29:00Z">
        <w:r w:rsidR="001855EC">
          <w:rPr>
            <w:rFonts w:ascii="Arial" w:hAnsi="Arial" w:cs="Times New Roman"/>
            <w:color w:val="000000"/>
            <w:sz w:val="22"/>
            <w:szCs w:val="22"/>
          </w:rPr>
          <w:t>of</w:t>
        </w:r>
        <w:r w:rsidR="001855EC" w:rsidRPr="000D155B">
          <w:rPr>
            <w:rFonts w:ascii="Arial" w:hAnsi="Arial" w:cs="Times New Roman"/>
            <w:color w:val="000000"/>
            <w:sz w:val="22"/>
            <w:szCs w:val="22"/>
          </w:rPr>
          <w:t xml:space="preserve"> </w:t>
        </w:r>
      </w:ins>
      <w:r w:rsidRPr="000D155B">
        <w:rPr>
          <w:rFonts w:ascii="Arial" w:hAnsi="Arial" w:cs="Times New Roman"/>
          <w:color w:val="000000"/>
          <w:sz w:val="22"/>
          <w:szCs w:val="22"/>
        </w:rPr>
        <w:t xml:space="preserve">data as </w:t>
      </w:r>
      <w:del w:id="147" w:author="Pam Hunt" w:date="2015-08-25T08:29:00Z">
        <w:r w:rsidRPr="000D155B" w:rsidDel="00CB70E6">
          <w:rPr>
            <w:rFonts w:ascii="Arial" w:hAnsi="Arial" w:cs="Times New Roman"/>
            <w:color w:val="000000"/>
            <w:sz w:val="22"/>
            <w:szCs w:val="22"/>
          </w:rPr>
          <w:delText xml:space="preserve">it </w:delText>
        </w:r>
      </w:del>
      <w:ins w:id="148" w:author="Pam Hunt" w:date="2015-08-25T08:29:00Z">
        <w:r w:rsidR="00CB70E6">
          <w:rPr>
            <w:rFonts w:ascii="Arial" w:hAnsi="Arial" w:cs="Times New Roman"/>
            <w:color w:val="000000"/>
            <w:sz w:val="22"/>
            <w:szCs w:val="22"/>
          </w:rPr>
          <w:t xml:space="preserve">they </w:t>
        </w:r>
      </w:ins>
      <w:r w:rsidRPr="000D155B">
        <w:rPr>
          <w:rFonts w:ascii="Arial" w:hAnsi="Arial" w:cs="Times New Roman"/>
          <w:color w:val="000000"/>
          <w:sz w:val="22"/>
          <w:szCs w:val="22"/>
        </w:rPr>
        <w:t>come</w:t>
      </w:r>
      <w:del w:id="149" w:author="Pam Hunt" w:date="2015-08-25T08:29:00Z">
        <w:r w:rsidRPr="000D155B" w:rsidDel="00CB70E6">
          <w:rPr>
            <w:rFonts w:ascii="Arial" w:hAnsi="Arial" w:cs="Times New Roman"/>
            <w:color w:val="000000"/>
            <w:sz w:val="22"/>
            <w:szCs w:val="22"/>
          </w:rPr>
          <w:delText>s</w:delText>
        </w:r>
      </w:del>
      <w:r w:rsidRPr="000D155B">
        <w:rPr>
          <w:rFonts w:ascii="Arial" w:hAnsi="Arial" w:cs="Times New Roman"/>
          <w:color w:val="000000"/>
          <w:sz w:val="22"/>
          <w:szCs w:val="22"/>
        </w:rPr>
        <w:t xml:space="preserve"> into your analytics systems. Data source latency concerns the freshness of the data generated from any analytics processes you have in place. Note that this is different from query latency, which concerns the time to answer a specific question. As the data used to answer </w:t>
      </w:r>
      <w:r w:rsidRPr="000D155B">
        <w:rPr>
          <w:rFonts w:ascii="Arial" w:hAnsi="Arial" w:cs="Times New Roman"/>
          <w:color w:val="000000"/>
          <w:sz w:val="22"/>
          <w:szCs w:val="22"/>
        </w:rPr>
        <w:lastRenderedPageBreak/>
        <w:t>queries can</w:t>
      </w:r>
      <w:del w:id="150" w:author="Pam Hunt" w:date="2015-08-25T08:29:00Z">
        <w:r w:rsidRPr="000D155B" w:rsidDel="00CB70E6">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not be </w:t>
      </w:r>
      <w:proofErr w:type="gramStart"/>
      <w:r w:rsidRPr="000D155B">
        <w:rPr>
          <w:rFonts w:ascii="Arial" w:hAnsi="Arial" w:cs="Times New Roman"/>
          <w:color w:val="000000"/>
          <w:sz w:val="22"/>
          <w:szCs w:val="22"/>
        </w:rPr>
        <w:t>more fresh</w:t>
      </w:r>
      <w:proofErr w:type="gramEnd"/>
      <w:r w:rsidRPr="000D155B">
        <w:rPr>
          <w:rFonts w:ascii="Arial" w:hAnsi="Arial" w:cs="Times New Roman"/>
          <w:color w:val="000000"/>
          <w:sz w:val="22"/>
          <w:szCs w:val="22"/>
        </w:rPr>
        <w:t xml:space="preserve"> than the data </w:t>
      </w:r>
      <w:del w:id="151" w:author="Pam Hunt" w:date="2015-08-25T08:29:00Z">
        <w:r w:rsidRPr="000D155B" w:rsidDel="00CB70E6">
          <w:rPr>
            <w:rFonts w:ascii="Arial" w:hAnsi="Arial" w:cs="Times New Roman"/>
            <w:color w:val="000000"/>
            <w:sz w:val="22"/>
            <w:szCs w:val="22"/>
          </w:rPr>
          <w:delText xml:space="preserve">it is </w:delText>
        </w:r>
      </w:del>
      <w:ins w:id="152" w:author="Pam Hunt" w:date="2015-08-25T08:29:00Z">
        <w:r w:rsidR="00CB70E6">
          <w:rPr>
            <w:rFonts w:ascii="Arial" w:hAnsi="Arial" w:cs="Times New Roman"/>
            <w:color w:val="000000"/>
            <w:sz w:val="22"/>
            <w:szCs w:val="22"/>
          </w:rPr>
          <w:t xml:space="preserve">they are </w:t>
        </w:r>
      </w:ins>
      <w:r w:rsidRPr="000D155B">
        <w:rPr>
          <w:rFonts w:ascii="Arial" w:hAnsi="Arial" w:cs="Times New Roman"/>
          <w:color w:val="000000"/>
          <w:sz w:val="22"/>
          <w:szCs w:val="22"/>
        </w:rPr>
        <w:t>based on, the data source latency can</w:t>
      </w:r>
      <w:del w:id="153" w:author="Pam Hunt" w:date="2015-08-25T08:29:00Z">
        <w:r w:rsidRPr="000D155B" w:rsidDel="00CB70E6">
          <w:rPr>
            <w:rFonts w:ascii="Arial" w:hAnsi="Arial" w:cs="Times New Roman"/>
            <w:color w:val="000000"/>
            <w:sz w:val="22"/>
            <w:szCs w:val="22"/>
          </w:rPr>
          <w:delText xml:space="preserve"> </w:delText>
        </w:r>
      </w:del>
      <w:r w:rsidRPr="000D155B">
        <w:rPr>
          <w:rFonts w:ascii="Arial" w:hAnsi="Arial" w:cs="Times New Roman"/>
          <w:color w:val="000000"/>
          <w:sz w:val="22"/>
          <w:szCs w:val="22"/>
        </w:rPr>
        <w:t>not be more recent tha</w:t>
      </w:r>
      <w:ins w:id="154" w:author="Pam Hunt" w:date="2015-08-25T08:29:00Z">
        <w:r w:rsidR="00CB70E6">
          <w:rPr>
            <w:rFonts w:ascii="Arial" w:hAnsi="Arial" w:cs="Times New Roman"/>
            <w:color w:val="000000"/>
            <w:sz w:val="22"/>
            <w:szCs w:val="22"/>
          </w:rPr>
          <w:t>n</w:t>
        </w:r>
      </w:ins>
      <w:del w:id="155" w:author="Pam Hunt" w:date="2015-08-25T08:29:00Z">
        <w:r w:rsidRPr="000D155B" w:rsidDel="00CB70E6">
          <w:rPr>
            <w:rFonts w:ascii="Arial" w:hAnsi="Arial" w:cs="Times New Roman"/>
            <w:color w:val="000000"/>
            <w:sz w:val="22"/>
            <w:szCs w:val="22"/>
          </w:rPr>
          <w:delText>t</w:delText>
        </w:r>
      </w:del>
      <w:r w:rsidRPr="000D155B">
        <w:rPr>
          <w:rFonts w:ascii="Arial" w:hAnsi="Arial" w:cs="Times New Roman"/>
          <w:color w:val="000000"/>
          <w:sz w:val="22"/>
          <w:szCs w:val="22"/>
        </w:rPr>
        <w:t xml:space="preserve"> data sink latency. </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The third aspect of data is data </w:t>
      </w:r>
      <w:r w:rsidRPr="000D155B">
        <w:rPr>
          <w:rFonts w:ascii="Arial" w:hAnsi="Arial" w:cs="Times New Roman"/>
          <w:i/>
          <w:iCs/>
          <w:color w:val="000000"/>
          <w:sz w:val="22"/>
          <w:szCs w:val="22"/>
        </w:rPr>
        <w:t>quality</w:t>
      </w:r>
      <w:r w:rsidRPr="000D155B">
        <w:rPr>
          <w:rFonts w:ascii="Arial" w:hAnsi="Arial" w:cs="Times New Roman"/>
          <w:color w:val="000000"/>
          <w:sz w:val="22"/>
          <w:szCs w:val="22"/>
        </w:rPr>
        <w:t>. This is to some extent related to the structure</w:t>
      </w:r>
      <w:ins w:id="156" w:author="Pam Hunt" w:date="2015-08-25T13:23:00Z">
        <w:r w:rsidR="004A02B5">
          <w:rPr>
            <w:rFonts w:ascii="Arial" w:hAnsi="Arial" w:cs="Times New Roman"/>
            <w:color w:val="000000"/>
            <w:sz w:val="22"/>
            <w:szCs w:val="22"/>
          </w:rPr>
          <w:t>,</w:t>
        </w:r>
      </w:ins>
      <w:r w:rsidRPr="000D155B">
        <w:rPr>
          <w:rFonts w:ascii="Arial" w:hAnsi="Arial" w:cs="Times New Roman"/>
          <w:color w:val="000000"/>
          <w:sz w:val="22"/>
          <w:szCs w:val="22"/>
        </w:rPr>
        <w:t xml:space="preserve"> but we consider it separate</w:t>
      </w:r>
      <w:ins w:id="157" w:author="Pam Hunt" w:date="2015-08-25T13:24:00Z">
        <w:r w:rsidR="004A02B5">
          <w:rPr>
            <w:rFonts w:ascii="Arial" w:hAnsi="Arial" w:cs="Times New Roman"/>
            <w:color w:val="000000"/>
            <w:sz w:val="22"/>
            <w:szCs w:val="22"/>
          </w:rPr>
          <w:t>ly</w:t>
        </w:r>
      </w:ins>
      <w:r w:rsidRPr="000D155B">
        <w:rPr>
          <w:rFonts w:ascii="Arial" w:hAnsi="Arial" w:cs="Times New Roman"/>
          <w:color w:val="000000"/>
          <w:sz w:val="22"/>
          <w:szCs w:val="22"/>
        </w:rPr>
        <w:t>. Let</w:t>
      </w:r>
      <w:ins w:id="158" w:author="Pam Hunt" w:date="2015-08-25T13:24:00Z">
        <w:r w:rsidR="004A02B5">
          <w:rPr>
            <w:rFonts w:ascii="Arial" w:hAnsi="Arial" w:cs="Times New Roman"/>
            <w:color w:val="000000"/>
            <w:sz w:val="22"/>
            <w:szCs w:val="22"/>
          </w:rPr>
          <w:t>’</w:t>
        </w:r>
      </w:ins>
      <w:r w:rsidRPr="000D155B">
        <w:rPr>
          <w:rFonts w:ascii="Arial" w:hAnsi="Arial" w:cs="Times New Roman"/>
          <w:color w:val="000000"/>
          <w:sz w:val="22"/>
          <w:szCs w:val="22"/>
        </w:rPr>
        <w:t xml:space="preserve">s say you have a street address. It is very difficult to have a data type called </w:t>
      </w:r>
      <w:ins w:id="159" w:author="Pam Hunt" w:date="2015-08-25T13:24:00Z">
        <w:r w:rsidR="004A02B5">
          <w:rPr>
            <w:rFonts w:ascii="Arial" w:hAnsi="Arial" w:cs="Times New Roman"/>
            <w:color w:val="000000"/>
            <w:sz w:val="22"/>
            <w:szCs w:val="22"/>
          </w:rPr>
          <w:t>“</w:t>
        </w:r>
      </w:ins>
      <w:r w:rsidRPr="000D155B">
        <w:rPr>
          <w:rFonts w:ascii="Arial" w:hAnsi="Arial" w:cs="Times New Roman"/>
          <w:color w:val="000000"/>
          <w:sz w:val="22"/>
          <w:szCs w:val="22"/>
        </w:rPr>
        <w:t>street address.</w:t>
      </w:r>
      <w:ins w:id="160" w:author="Pam Hunt" w:date="2015-08-25T13:24:00Z">
        <w:r w:rsidR="004A02B5">
          <w:rPr>
            <w:rFonts w:ascii="Arial" w:hAnsi="Arial" w:cs="Times New Roman"/>
            <w:color w:val="000000"/>
            <w:sz w:val="22"/>
            <w:szCs w:val="22"/>
          </w:rPr>
          <w:t>”</w:t>
        </w:r>
      </w:ins>
      <w:r w:rsidRPr="000D155B">
        <w:rPr>
          <w:rFonts w:ascii="Arial" w:hAnsi="Arial" w:cs="Times New Roman"/>
          <w:color w:val="000000"/>
          <w:sz w:val="22"/>
          <w:szCs w:val="22"/>
        </w:rPr>
        <w:t xml:space="preserve"> This would require us to actually check that any data inserted into the attribute is indeed a valid street address, which is </w:t>
      </w:r>
      <w:del w:id="161" w:author="Pam Hunt" w:date="2015-08-25T13:24:00Z">
        <w:r w:rsidRPr="000D155B" w:rsidDel="004A02B5">
          <w:rPr>
            <w:rFonts w:ascii="Arial" w:hAnsi="Arial" w:cs="Times New Roman"/>
            <w:color w:val="000000"/>
            <w:sz w:val="22"/>
            <w:szCs w:val="22"/>
          </w:rPr>
          <w:delText xml:space="preserve">of course </w:delText>
        </w:r>
      </w:del>
      <w:r w:rsidRPr="000D155B">
        <w:rPr>
          <w:rFonts w:ascii="Arial" w:hAnsi="Arial" w:cs="Times New Roman"/>
          <w:color w:val="000000"/>
          <w:sz w:val="22"/>
          <w:szCs w:val="22"/>
        </w:rPr>
        <w:t>impossible for all practical purposes. So the street address attribute</w:t>
      </w:r>
      <w:del w:id="162" w:author="Pam Hunt" w:date="2015-08-25T13:24:00Z">
        <w:r w:rsidRPr="000D155B" w:rsidDel="004A02B5">
          <w:rPr>
            <w:rFonts w:ascii="Arial" w:hAnsi="Arial" w:cs="Times New Roman"/>
            <w:color w:val="000000"/>
            <w:sz w:val="22"/>
            <w:szCs w:val="22"/>
          </w:rPr>
          <w:delText>d</w:delText>
        </w:r>
      </w:del>
      <w:r w:rsidRPr="000D155B">
        <w:rPr>
          <w:rFonts w:ascii="Arial" w:hAnsi="Arial" w:cs="Times New Roman"/>
          <w:color w:val="000000"/>
          <w:sz w:val="22"/>
          <w:szCs w:val="22"/>
        </w:rPr>
        <w:t xml:space="preserve"> tends to be a string. There is </w:t>
      </w:r>
      <w:del w:id="163" w:author="Pam Hunt" w:date="2015-08-27T12:30:00Z">
        <w:r w:rsidRPr="000D155B" w:rsidDel="001855EC">
          <w:rPr>
            <w:rFonts w:ascii="Arial" w:hAnsi="Arial" w:cs="Times New Roman"/>
            <w:color w:val="000000"/>
            <w:sz w:val="22"/>
            <w:szCs w:val="22"/>
          </w:rPr>
          <w:delText xml:space="preserve">an </w:delText>
        </w:r>
      </w:del>
      <w:r w:rsidRPr="000D155B">
        <w:rPr>
          <w:rFonts w:ascii="Arial" w:hAnsi="Arial" w:cs="Times New Roman"/>
          <w:color w:val="000000"/>
          <w:sz w:val="22"/>
          <w:szCs w:val="22"/>
        </w:rPr>
        <w:t>implicit semantics indicated by the attribute name that can</w:t>
      </w:r>
      <w:del w:id="164" w:author="Pam Hunt" w:date="2015-08-25T13:24:00Z">
        <w:r w:rsidRPr="000D155B" w:rsidDel="004A02B5">
          <w:rPr>
            <w:rFonts w:ascii="Arial" w:hAnsi="Arial" w:cs="Times New Roman"/>
            <w:color w:val="000000"/>
            <w:sz w:val="22"/>
            <w:szCs w:val="22"/>
          </w:rPr>
          <w:delText xml:space="preserve"> </w:delText>
        </w:r>
      </w:del>
      <w:r w:rsidRPr="000D155B">
        <w:rPr>
          <w:rFonts w:ascii="Arial" w:hAnsi="Arial" w:cs="Times New Roman"/>
          <w:color w:val="000000"/>
          <w:sz w:val="22"/>
          <w:szCs w:val="22"/>
        </w:rPr>
        <w:t>not be formally checked by the system. Therefore</w:t>
      </w:r>
      <w:ins w:id="165" w:author="Pam Hunt" w:date="2015-08-25T13:24:00Z">
        <w:r w:rsidR="004A02B5">
          <w:rPr>
            <w:rFonts w:ascii="Arial" w:hAnsi="Arial" w:cs="Times New Roman"/>
            <w:color w:val="000000"/>
            <w:sz w:val="22"/>
            <w:szCs w:val="22"/>
          </w:rPr>
          <w:t>,</w:t>
        </w:r>
      </w:ins>
      <w:r w:rsidRPr="000D155B">
        <w:rPr>
          <w:rFonts w:ascii="Arial" w:hAnsi="Arial" w:cs="Times New Roman"/>
          <w:color w:val="000000"/>
          <w:sz w:val="22"/>
          <w:szCs w:val="22"/>
        </w:rPr>
        <w:t xml:space="preserve"> it expected that you see examples such as:</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numPr>
          <w:ilvl w:val="0"/>
          <w:numId w:val="1"/>
        </w:numPr>
        <w:textAlignment w:val="baseline"/>
        <w:rPr>
          <w:rFonts w:ascii="Arial" w:hAnsi="Arial" w:cs="Times New Roman"/>
          <w:color w:val="000000"/>
          <w:sz w:val="22"/>
          <w:szCs w:val="22"/>
        </w:rPr>
      </w:pPr>
      <w:r w:rsidRPr="000D155B">
        <w:rPr>
          <w:rFonts w:ascii="Arial" w:hAnsi="Arial" w:cs="Times New Roman"/>
          <w:color w:val="000000"/>
          <w:sz w:val="22"/>
          <w:szCs w:val="22"/>
        </w:rPr>
        <w:t>Harrison St.</w:t>
      </w:r>
    </w:p>
    <w:p w:rsidR="000D155B" w:rsidRPr="000D155B" w:rsidRDefault="000D155B" w:rsidP="000D155B">
      <w:pPr>
        <w:numPr>
          <w:ilvl w:val="0"/>
          <w:numId w:val="1"/>
        </w:numPr>
        <w:textAlignment w:val="baseline"/>
        <w:rPr>
          <w:rFonts w:ascii="Arial" w:hAnsi="Arial" w:cs="Times New Roman"/>
          <w:color w:val="000000"/>
          <w:sz w:val="22"/>
          <w:szCs w:val="22"/>
        </w:rPr>
      </w:pPr>
      <w:r w:rsidRPr="000D155B">
        <w:rPr>
          <w:rFonts w:ascii="Arial" w:hAnsi="Arial" w:cs="Times New Roman"/>
          <w:color w:val="000000"/>
          <w:sz w:val="22"/>
          <w:szCs w:val="22"/>
        </w:rPr>
        <w:t>Harrison Street.</w:t>
      </w:r>
    </w:p>
    <w:p w:rsidR="000D155B" w:rsidRPr="000D155B" w:rsidRDefault="000D155B" w:rsidP="000D155B">
      <w:pPr>
        <w:numPr>
          <w:ilvl w:val="0"/>
          <w:numId w:val="1"/>
        </w:numPr>
        <w:textAlignment w:val="baseline"/>
        <w:rPr>
          <w:rFonts w:ascii="Arial" w:hAnsi="Arial" w:cs="Times New Roman"/>
          <w:color w:val="000000"/>
          <w:sz w:val="22"/>
          <w:szCs w:val="22"/>
        </w:rPr>
      </w:pPr>
      <w:proofErr w:type="spellStart"/>
      <w:r w:rsidRPr="000D155B">
        <w:rPr>
          <w:rFonts w:ascii="Arial" w:hAnsi="Arial" w:cs="Times New Roman"/>
          <w:color w:val="000000"/>
          <w:sz w:val="22"/>
          <w:szCs w:val="22"/>
        </w:rPr>
        <w:t>Harrisson</w:t>
      </w:r>
      <w:proofErr w:type="spellEnd"/>
      <w:r w:rsidRPr="000D155B">
        <w:rPr>
          <w:rFonts w:ascii="Arial" w:hAnsi="Arial" w:cs="Times New Roman"/>
          <w:color w:val="000000"/>
          <w:sz w:val="22"/>
          <w:szCs w:val="22"/>
        </w:rPr>
        <w:t xml:space="preserve"> St.</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To clean up this data</w:t>
      </w:r>
      <w:ins w:id="166" w:author="Pam Hunt" w:date="2015-08-25T13:24:00Z">
        <w:r w:rsidR="004A02B5">
          <w:rPr>
            <w:rFonts w:ascii="Arial" w:hAnsi="Arial" w:cs="Times New Roman"/>
            <w:color w:val="000000"/>
            <w:sz w:val="22"/>
            <w:szCs w:val="22"/>
          </w:rPr>
          <w:t>,</w:t>
        </w:r>
      </w:ins>
      <w:r w:rsidRPr="000D155B">
        <w:rPr>
          <w:rFonts w:ascii="Arial" w:hAnsi="Arial" w:cs="Times New Roman"/>
          <w:color w:val="000000"/>
          <w:sz w:val="22"/>
          <w:szCs w:val="22"/>
        </w:rPr>
        <w:t xml:space="preserve"> one uses different algorithms </w:t>
      </w:r>
      <w:ins w:id="167" w:author="Pam Hunt" w:date="2015-08-25T13:24:00Z">
        <w:r w:rsidR="004A02B5">
          <w:rPr>
            <w:rFonts w:ascii="Arial" w:hAnsi="Arial" w:cs="Times New Roman"/>
            <w:color w:val="000000"/>
            <w:sz w:val="22"/>
            <w:szCs w:val="22"/>
          </w:rPr>
          <w:t xml:space="preserve">to </w:t>
        </w:r>
      </w:ins>
      <w:r w:rsidRPr="000D155B">
        <w:rPr>
          <w:rFonts w:ascii="Arial" w:hAnsi="Arial" w:cs="Times New Roman"/>
          <w:color w:val="000000"/>
          <w:sz w:val="22"/>
          <w:szCs w:val="22"/>
        </w:rPr>
        <w:t xml:space="preserve">consolidate data fields so that more proper analytics can be performed. Another problem is missing values and how to deal with them. The quality dimension considers what quality of data </w:t>
      </w:r>
      <w:del w:id="168" w:author="Pam Hunt" w:date="2015-08-25T13:25:00Z">
        <w:r w:rsidRPr="000D155B" w:rsidDel="004A02B5">
          <w:rPr>
            <w:rFonts w:ascii="Arial" w:hAnsi="Arial" w:cs="Times New Roman"/>
            <w:color w:val="000000"/>
            <w:sz w:val="22"/>
            <w:szCs w:val="22"/>
          </w:rPr>
          <w:delText xml:space="preserve">that </w:delText>
        </w:r>
      </w:del>
      <w:r w:rsidRPr="000D155B">
        <w:rPr>
          <w:rFonts w:ascii="Arial" w:hAnsi="Arial" w:cs="Times New Roman"/>
          <w:color w:val="000000"/>
          <w:sz w:val="22"/>
          <w:szCs w:val="22"/>
        </w:rPr>
        <w:t xml:space="preserve">we expect </w:t>
      </w:r>
      <w:del w:id="169" w:author="Pam Hunt" w:date="2015-08-25T13:25:00Z">
        <w:r w:rsidRPr="000D155B" w:rsidDel="004A02B5">
          <w:rPr>
            <w:rFonts w:ascii="Arial" w:hAnsi="Arial" w:cs="Times New Roman"/>
            <w:color w:val="000000"/>
            <w:sz w:val="22"/>
            <w:szCs w:val="22"/>
          </w:rPr>
          <w:delText xml:space="preserve">out </w:delText>
        </w:r>
      </w:del>
      <w:ins w:id="170" w:author="Pam Hunt" w:date="2015-08-25T13:25:00Z">
        <w:r w:rsidR="004A02B5" w:rsidRPr="000D155B">
          <w:rPr>
            <w:rFonts w:ascii="Arial" w:hAnsi="Arial" w:cs="Times New Roman"/>
            <w:color w:val="000000"/>
            <w:sz w:val="22"/>
            <w:szCs w:val="22"/>
          </w:rPr>
          <w:t>ou</w:t>
        </w:r>
        <w:r w:rsidR="004A02B5">
          <w:rPr>
            <w:rFonts w:ascii="Arial" w:hAnsi="Arial" w:cs="Times New Roman"/>
            <w:color w:val="000000"/>
            <w:sz w:val="22"/>
            <w:szCs w:val="22"/>
          </w:rPr>
          <w:t>r</w:t>
        </w:r>
        <w:r w:rsidR="004A02B5" w:rsidRPr="000D155B">
          <w:rPr>
            <w:rFonts w:ascii="Arial" w:hAnsi="Arial" w:cs="Times New Roman"/>
            <w:color w:val="000000"/>
            <w:sz w:val="22"/>
            <w:szCs w:val="22"/>
          </w:rPr>
          <w:t xml:space="preserve"> </w:t>
        </w:r>
      </w:ins>
      <w:r w:rsidRPr="000D155B">
        <w:rPr>
          <w:rFonts w:ascii="Arial" w:hAnsi="Arial" w:cs="Times New Roman"/>
          <w:color w:val="000000"/>
          <w:sz w:val="22"/>
          <w:szCs w:val="22"/>
        </w:rPr>
        <w:t>computation to be able to deal with.</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Finally</w:t>
      </w:r>
      <w:ins w:id="171" w:author="Pam Hunt" w:date="2015-08-25T13:28:00Z">
        <w:r w:rsidR="007D31CE">
          <w:rPr>
            <w:rFonts w:ascii="Arial" w:hAnsi="Arial" w:cs="Times New Roman"/>
            <w:color w:val="000000"/>
            <w:sz w:val="22"/>
            <w:szCs w:val="22"/>
          </w:rPr>
          <w:t>,</w:t>
        </w:r>
      </w:ins>
      <w:r w:rsidRPr="000D155B">
        <w:rPr>
          <w:rFonts w:ascii="Arial" w:hAnsi="Arial" w:cs="Times New Roman"/>
          <w:color w:val="000000"/>
          <w:sz w:val="22"/>
          <w:szCs w:val="22"/>
        </w:rPr>
        <w:t xml:space="preserve"> we consider </w:t>
      </w:r>
      <w:r w:rsidRPr="000D155B">
        <w:rPr>
          <w:rFonts w:ascii="Arial" w:hAnsi="Arial" w:cs="Times New Roman"/>
          <w:i/>
          <w:iCs/>
          <w:color w:val="000000"/>
          <w:sz w:val="22"/>
          <w:szCs w:val="22"/>
        </w:rPr>
        <w:t>completeness</w:t>
      </w:r>
      <w:r w:rsidRPr="000D155B">
        <w:rPr>
          <w:rFonts w:ascii="Arial" w:hAnsi="Arial" w:cs="Times New Roman"/>
          <w:color w:val="000000"/>
          <w:sz w:val="22"/>
          <w:szCs w:val="22"/>
        </w:rPr>
        <w:t xml:space="preserve"> of data. The question here is whether the data </w:t>
      </w:r>
      <w:del w:id="172" w:author="Pam Hunt" w:date="2015-08-25T13:28:00Z">
        <w:r w:rsidRPr="000D155B" w:rsidDel="007D31CE">
          <w:rPr>
            <w:rFonts w:ascii="Arial" w:hAnsi="Arial" w:cs="Times New Roman"/>
            <w:color w:val="000000"/>
            <w:sz w:val="22"/>
            <w:szCs w:val="22"/>
          </w:rPr>
          <w:delText xml:space="preserve">is </w:delText>
        </w:r>
      </w:del>
      <w:ins w:id="173" w:author="Pam Hunt" w:date="2015-08-25T13:28:00Z">
        <w:r w:rsidR="007D31CE">
          <w:rPr>
            <w:rFonts w:ascii="Arial" w:hAnsi="Arial" w:cs="Times New Roman"/>
            <w:color w:val="000000"/>
            <w:sz w:val="22"/>
            <w:szCs w:val="22"/>
          </w:rPr>
          <w:t>are</w:t>
        </w:r>
        <w:r w:rsidR="007D31CE" w:rsidRPr="000D155B">
          <w:rPr>
            <w:rFonts w:ascii="Arial" w:hAnsi="Arial" w:cs="Times New Roman"/>
            <w:color w:val="000000"/>
            <w:sz w:val="22"/>
            <w:szCs w:val="22"/>
          </w:rPr>
          <w:t xml:space="preserve"> </w:t>
        </w:r>
      </w:ins>
      <w:r w:rsidRPr="000D155B">
        <w:rPr>
          <w:rFonts w:ascii="Arial" w:hAnsi="Arial" w:cs="Times New Roman"/>
          <w:color w:val="000000"/>
          <w:sz w:val="22"/>
          <w:szCs w:val="22"/>
        </w:rPr>
        <w:t>in a state that will enable you to do the analysis you are expecting to do. You may need to join different data</w:t>
      </w:r>
      <w:del w:id="174" w:author="Pam Hunt" w:date="2015-08-25T13:28:00Z">
        <w:r w:rsidRPr="000D155B" w:rsidDel="007D31CE">
          <w:rPr>
            <w:rFonts w:ascii="Arial" w:hAnsi="Arial" w:cs="Times New Roman"/>
            <w:color w:val="000000"/>
            <w:sz w:val="22"/>
            <w:szCs w:val="22"/>
          </w:rPr>
          <w:delText xml:space="preserve"> </w:delText>
        </w:r>
      </w:del>
      <w:r w:rsidRPr="000D155B">
        <w:rPr>
          <w:rFonts w:ascii="Arial" w:hAnsi="Arial" w:cs="Times New Roman"/>
          <w:color w:val="000000"/>
          <w:sz w:val="22"/>
          <w:szCs w:val="22"/>
        </w:rPr>
        <w:t>sets to get where you need to be. Some technologies are better at combining datasets than others.</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In summary, we characterize the data in terms of</w:t>
      </w:r>
      <w:del w:id="175" w:author="Pam Hunt" w:date="2015-08-27T12:30:00Z">
        <w:r w:rsidRPr="000D155B" w:rsidDel="001855EC">
          <w:rPr>
            <w:rFonts w:ascii="Arial" w:hAnsi="Arial" w:cs="Times New Roman"/>
            <w:color w:val="000000"/>
            <w:sz w:val="22"/>
            <w:szCs w:val="22"/>
          </w:rPr>
          <w:delText>:</w:delText>
        </w:r>
      </w:del>
    </w:p>
    <w:p w:rsidR="000D155B" w:rsidRPr="000D155B" w:rsidRDefault="000D155B" w:rsidP="000D155B">
      <w:pPr>
        <w:numPr>
          <w:ilvl w:val="0"/>
          <w:numId w:val="2"/>
        </w:numPr>
        <w:textAlignment w:val="baseline"/>
        <w:rPr>
          <w:rFonts w:ascii="Arial" w:hAnsi="Arial" w:cs="Times New Roman"/>
          <w:color w:val="000000"/>
          <w:sz w:val="22"/>
          <w:szCs w:val="22"/>
        </w:rPr>
      </w:pPr>
      <w:r w:rsidRPr="000D155B">
        <w:rPr>
          <w:rFonts w:ascii="Arial" w:hAnsi="Arial" w:cs="Times New Roman"/>
          <w:color w:val="000000"/>
          <w:sz w:val="22"/>
          <w:szCs w:val="22"/>
        </w:rPr>
        <w:t xml:space="preserve">Structure: </w:t>
      </w:r>
      <w:del w:id="176" w:author="Pam Hunt" w:date="2015-08-27T12:30:00Z">
        <w:r w:rsidRPr="000D155B" w:rsidDel="001855EC">
          <w:rPr>
            <w:rFonts w:ascii="Arial" w:hAnsi="Arial" w:cs="Times New Roman"/>
            <w:color w:val="000000"/>
            <w:sz w:val="22"/>
            <w:szCs w:val="22"/>
          </w:rPr>
          <w:delText>s</w:delText>
        </w:r>
      </w:del>
      <w:ins w:id="177" w:author="Pam Hunt" w:date="2015-08-27T12:30:00Z">
        <w:r w:rsidR="001855EC">
          <w:rPr>
            <w:rFonts w:ascii="Arial" w:hAnsi="Arial" w:cs="Times New Roman"/>
            <w:color w:val="000000"/>
            <w:sz w:val="22"/>
            <w:szCs w:val="22"/>
          </w:rPr>
          <w:t>S</w:t>
        </w:r>
      </w:ins>
      <w:r w:rsidRPr="000D155B">
        <w:rPr>
          <w:rFonts w:ascii="Arial" w:hAnsi="Arial" w:cs="Times New Roman"/>
          <w:color w:val="000000"/>
          <w:sz w:val="22"/>
          <w:szCs w:val="22"/>
        </w:rPr>
        <w:t xml:space="preserve">tructure, </w:t>
      </w:r>
      <w:proofErr w:type="spellStart"/>
      <w:r w:rsidRPr="000D155B">
        <w:rPr>
          <w:rFonts w:ascii="Arial" w:hAnsi="Arial" w:cs="Times New Roman"/>
          <w:color w:val="000000"/>
          <w:sz w:val="22"/>
          <w:szCs w:val="22"/>
        </w:rPr>
        <w:t>semi</w:t>
      </w:r>
      <w:del w:id="178" w:author="Pam Hunt" w:date="2015-08-25T13:28:00Z">
        <w:r w:rsidRPr="000D155B" w:rsidDel="007D31CE">
          <w:rPr>
            <w:rFonts w:ascii="Arial" w:hAnsi="Arial" w:cs="Times New Roman"/>
            <w:color w:val="000000"/>
            <w:sz w:val="22"/>
            <w:szCs w:val="22"/>
          </w:rPr>
          <w:delText>-</w:delText>
        </w:r>
      </w:del>
      <w:r w:rsidRPr="000D155B">
        <w:rPr>
          <w:rFonts w:ascii="Arial" w:hAnsi="Arial" w:cs="Times New Roman"/>
          <w:color w:val="000000"/>
          <w:sz w:val="22"/>
          <w:szCs w:val="22"/>
        </w:rPr>
        <w:t>structured</w:t>
      </w:r>
      <w:proofErr w:type="spellEnd"/>
      <w:r w:rsidRPr="000D155B">
        <w:rPr>
          <w:rFonts w:ascii="Arial" w:hAnsi="Arial" w:cs="Times New Roman"/>
          <w:color w:val="000000"/>
          <w:sz w:val="22"/>
          <w:szCs w:val="22"/>
        </w:rPr>
        <w:t>, mixed-structure, unstructured.</w:t>
      </w:r>
    </w:p>
    <w:p w:rsidR="000D155B" w:rsidRPr="000D155B" w:rsidRDefault="000D155B" w:rsidP="000D155B">
      <w:pPr>
        <w:numPr>
          <w:ilvl w:val="0"/>
          <w:numId w:val="2"/>
        </w:numPr>
        <w:textAlignment w:val="baseline"/>
        <w:rPr>
          <w:rFonts w:ascii="Arial" w:hAnsi="Arial" w:cs="Times New Roman"/>
          <w:color w:val="000000"/>
          <w:sz w:val="22"/>
          <w:szCs w:val="22"/>
        </w:rPr>
      </w:pPr>
      <w:r w:rsidRPr="000D155B">
        <w:rPr>
          <w:rFonts w:ascii="Arial" w:hAnsi="Arial" w:cs="Times New Roman"/>
          <w:color w:val="000000"/>
          <w:sz w:val="22"/>
          <w:szCs w:val="22"/>
        </w:rPr>
        <w:t xml:space="preserve">Velocity: </w:t>
      </w:r>
      <w:ins w:id="179" w:author="Pam Hunt" w:date="2015-08-27T12:30:00Z">
        <w:r w:rsidR="001855EC">
          <w:rPr>
            <w:rFonts w:ascii="Arial" w:hAnsi="Arial" w:cs="Times New Roman"/>
            <w:color w:val="000000"/>
            <w:sz w:val="22"/>
            <w:szCs w:val="22"/>
          </w:rPr>
          <w:t>H</w:t>
        </w:r>
      </w:ins>
      <w:del w:id="180" w:author="Pam Hunt" w:date="2015-08-27T12:30:00Z">
        <w:r w:rsidRPr="000D155B" w:rsidDel="001855EC">
          <w:rPr>
            <w:rFonts w:ascii="Arial" w:hAnsi="Arial" w:cs="Times New Roman"/>
            <w:color w:val="000000"/>
            <w:sz w:val="22"/>
            <w:szCs w:val="22"/>
          </w:rPr>
          <w:delText>h</w:delText>
        </w:r>
      </w:del>
      <w:r w:rsidRPr="000D155B">
        <w:rPr>
          <w:rFonts w:ascii="Arial" w:hAnsi="Arial" w:cs="Times New Roman"/>
          <w:color w:val="000000"/>
          <w:sz w:val="22"/>
          <w:szCs w:val="22"/>
        </w:rPr>
        <w:t>igh and low for data source latency and data sink latency.</w:t>
      </w:r>
    </w:p>
    <w:p w:rsidR="000D155B" w:rsidRPr="000D155B" w:rsidRDefault="000D155B" w:rsidP="000D155B">
      <w:pPr>
        <w:numPr>
          <w:ilvl w:val="0"/>
          <w:numId w:val="2"/>
        </w:numPr>
        <w:textAlignment w:val="baseline"/>
        <w:rPr>
          <w:rFonts w:ascii="Arial" w:hAnsi="Arial" w:cs="Times New Roman"/>
          <w:color w:val="000000"/>
          <w:sz w:val="22"/>
          <w:szCs w:val="22"/>
        </w:rPr>
      </w:pPr>
      <w:r w:rsidRPr="000D155B">
        <w:rPr>
          <w:rFonts w:ascii="Arial" w:hAnsi="Arial" w:cs="Times New Roman"/>
          <w:color w:val="000000"/>
          <w:sz w:val="22"/>
          <w:szCs w:val="22"/>
        </w:rPr>
        <w:t>Quality: High quality means type</w:t>
      </w:r>
      <w:del w:id="181" w:author="Pam Hunt" w:date="2015-08-25T13:28:00Z">
        <w:r w:rsidRPr="000D155B" w:rsidDel="007D31CE">
          <w:rPr>
            <w:rFonts w:ascii="Arial" w:hAnsi="Arial" w:cs="Times New Roman"/>
            <w:color w:val="000000"/>
            <w:sz w:val="22"/>
            <w:szCs w:val="22"/>
          </w:rPr>
          <w:delText xml:space="preserve"> </w:delText>
        </w:r>
      </w:del>
      <w:ins w:id="182" w:author="Pam Hunt" w:date="2015-08-25T13:28:00Z">
        <w:r w:rsidR="007D31CE">
          <w:rPr>
            <w:rFonts w:ascii="Arial" w:hAnsi="Arial" w:cs="Times New Roman"/>
            <w:color w:val="000000"/>
            <w:sz w:val="22"/>
            <w:szCs w:val="22"/>
          </w:rPr>
          <w:t>-</w:t>
        </w:r>
      </w:ins>
      <w:r w:rsidRPr="000D155B">
        <w:rPr>
          <w:rFonts w:ascii="Arial" w:hAnsi="Arial" w:cs="Times New Roman"/>
          <w:color w:val="000000"/>
          <w:sz w:val="22"/>
          <w:szCs w:val="22"/>
        </w:rPr>
        <w:t xml:space="preserve">checked at insert, no missing values, </w:t>
      </w:r>
      <w:ins w:id="183" w:author="Pam Hunt" w:date="2015-08-25T13:29:00Z">
        <w:r w:rsidR="007D31CE">
          <w:rPr>
            <w:rFonts w:ascii="Arial" w:hAnsi="Arial" w:cs="Times New Roman"/>
            <w:color w:val="000000"/>
            <w:sz w:val="22"/>
            <w:szCs w:val="22"/>
          </w:rPr>
          <w:t xml:space="preserve">and </w:t>
        </w:r>
      </w:ins>
      <w:r w:rsidRPr="000D155B">
        <w:rPr>
          <w:rFonts w:ascii="Arial" w:hAnsi="Arial" w:cs="Times New Roman"/>
          <w:color w:val="000000"/>
          <w:sz w:val="22"/>
          <w:szCs w:val="22"/>
        </w:rPr>
        <w:t>consistent formatting and semantics. Low quality means not type</w:t>
      </w:r>
      <w:ins w:id="184" w:author="Pam Hunt" w:date="2015-08-25T13:29:00Z">
        <w:r w:rsidR="007D31CE">
          <w:rPr>
            <w:rFonts w:ascii="Arial" w:hAnsi="Arial" w:cs="Times New Roman"/>
            <w:color w:val="000000"/>
            <w:sz w:val="22"/>
            <w:szCs w:val="22"/>
          </w:rPr>
          <w:t>-</w:t>
        </w:r>
      </w:ins>
      <w:del w:id="185" w:author="Pam Hunt" w:date="2015-08-25T13:29:00Z">
        <w:r w:rsidRPr="000D155B" w:rsidDel="007D31CE">
          <w:rPr>
            <w:rFonts w:ascii="Arial" w:hAnsi="Arial" w:cs="Times New Roman"/>
            <w:color w:val="000000"/>
            <w:sz w:val="22"/>
            <w:szCs w:val="22"/>
          </w:rPr>
          <w:delText xml:space="preserve"> </w:delText>
        </w:r>
      </w:del>
      <w:r w:rsidRPr="000D155B">
        <w:rPr>
          <w:rFonts w:ascii="Arial" w:hAnsi="Arial" w:cs="Times New Roman"/>
          <w:color w:val="000000"/>
          <w:sz w:val="22"/>
          <w:szCs w:val="22"/>
        </w:rPr>
        <w:t xml:space="preserve">checked, missing values, </w:t>
      </w:r>
      <w:ins w:id="186" w:author="Pam Hunt" w:date="2015-08-25T13:29:00Z">
        <w:r w:rsidR="007D31CE">
          <w:rPr>
            <w:rFonts w:ascii="Arial" w:hAnsi="Arial" w:cs="Times New Roman"/>
            <w:color w:val="000000"/>
            <w:sz w:val="22"/>
            <w:szCs w:val="22"/>
          </w:rPr>
          <w:t xml:space="preserve">and </w:t>
        </w:r>
      </w:ins>
      <w:r w:rsidRPr="000D155B">
        <w:rPr>
          <w:rFonts w:ascii="Arial" w:hAnsi="Arial" w:cs="Times New Roman"/>
          <w:color w:val="000000"/>
          <w:sz w:val="22"/>
          <w:szCs w:val="22"/>
        </w:rPr>
        <w:t>inconsistent usage.</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Computation</w:t>
      </w: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We use the term </w:t>
      </w:r>
      <w:r w:rsidR="007C6DBB" w:rsidRPr="007C6DBB">
        <w:rPr>
          <w:rFonts w:ascii="Arial" w:hAnsi="Arial" w:cs="Times New Roman"/>
          <w:i/>
          <w:color w:val="000000"/>
          <w:sz w:val="22"/>
          <w:szCs w:val="22"/>
        </w:rPr>
        <w:t>computation</w:t>
      </w:r>
      <w:r w:rsidRPr="000D155B">
        <w:rPr>
          <w:rFonts w:ascii="Arial" w:hAnsi="Arial" w:cs="Times New Roman"/>
          <w:color w:val="000000"/>
          <w:sz w:val="22"/>
          <w:szCs w:val="22"/>
        </w:rPr>
        <w:t xml:space="preserve"> to refer to characteristics that we believe are essential in characterizing data analytics processing systems. </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We have identified the following dimensions:</w:t>
      </w:r>
    </w:p>
    <w:p w:rsidR="000D155B" w:rsidRPr="000D155B" w:rsidRDefault="000D155B" w:rsidP="000D155B">
      <w:pPr>
        <w:rPr>
          <w:rFonts w:ascii="Times" w:hAnsi="Times" w:cs="Times New Roman"/>
          <w:sz w:val="20"/>
          <w:szCs w:val="20"/>
        </w:rPr>
      </w:pPr>
      <w:r w:rsidRPr="000D155B">
        <w:rPr>
          <w:rFonts w:ascii="Arial" w:hAnsi="Arial" w:cs="Times New Roman"/>
          <w:i/>
          <w:iCs/>
          <w:color w:val="000000"/>
          <w:sz w:val="22"/>
          <w:szCs w:val="22"/>
        </w:rPr>
        <w:t>Selectivity</w:t>
      </w:r>
      <w:r w:rsidRPr="000D155B">
        <w:rPr>
          <w:rFonts w:ascii="Arial" w:hAnsi="Arial" w:cs="Times New Roman"/>
          <w:color w:val="000000"/>
          <w:sz w:val="22"/>
          <w:szCs w:val="22"/>
        </w:rPr>
        <w:t>: To what degree does the process filter data for processing</w:t>
      </w:r>
      <w:ins w:id="187" w:author="Pam Hunt" w:date="2015-08-25T13:29:00Z">
        <w:r w:rsidR="007D31CE">
          <w:rPr>
            <w:rFonts w:ascii="Arial" w:hAnsi="Arial" w:cs="Times New Roman"/>
            <w:color w:val="000000"/>
            <w:sz w:val="22"/>
            <w:szCs w:val="22"/>
          </w:rPr>
          <w:t>?</w:t>
        </w:r>
      </w:ins>
      <w:del w:id="188" w:author="Pam Hunt" w:date="2015-08-25T13:29:00Z">
        <w:r w:rsidRPr="000D155B" w:rsidDel="007D31CE">
          <w:rPr>
            <w:rFonts w:ascii="Arial" w:hAnsi="Arial" w:cs="Times New Roman"/>
            <w:color w:val="000000"/>
            <w:sz w:val="22"/>
            <w:szCs w:val="22"/>
          </w:rPr>
          <w:delText>.</w:delText>
        </w:r>
      </w:del>
      <w:r w:rsidRPr="000D155B">
        <w:rPr>
          <w:rFonts w:ascii="Arial" w:hAnsi="Arial" w:cs="Times New Roman"/>
          <w:color w:val="000000"/>
          <w:sz w:val="22"/>
          <w:szCs w:val="22"/>
        </w:rPr>
        <w:t xml:space="preserve"> If a process </w:t>
      </w:r>
      <w:del w:id="189" w:author="Pam Hunt" w:date="2015-08-27T12:46:00Z">
        <w:r w:rsidRPr="000D155B" w:rsidDel="004C472C">
          <w:rPr>
            <w:rFonts w:ascii="Arial" w:hAnsi="Arial" w:cs="Times New Roman"/>
            <w:color w:val="000000"/>
            <w:sz w:val="22"/>
            <w:szCs w:val="22"/>
          </w:rPr>
          <w:delText xml:space="preserve">only </w:delText>
        </w:r>
      </w:del>
      <w:r w:rsidRPr="000D155B">
        <w:rPr>
          <w:rFonts w:ascii="Arial" w:hAnsi="Arial" w:cs="Times New Roman"/>
          <w:color w:val="000000"/>
          <w:sz w:val="22"/>
          <w:szCs w:val="22"/>
        </w:rPr>
        <w:t>selects and processes less than 20% of the data</w:t>
      </w:r>
      <w:ins w:id="190" w:author="Pam Hunt" w:date="2015-08-25T13:29:00Z">
        <w:r w:rsidR="007D31CE">
          <w:rPr>
            <w:rFonts w:ascii="Arial" w:hAnsi="Arial" w:cs="Times New Roman"/>
            <w:color w:val="000000"/>
            <w:sz w:val="22"/>
            <w:szCs w:val="22"/>
          </w:rPr>
          <w:t>,</w:t>
        </w:r>
      </w:ins>
      <w:r w:rsidRPr="000D155B">
        <w:rPr>
          <w:rFonts w:ascii="Arial" w:hAnsi="Arial" w:cs="Times New Roman"/>
          <w:color w:val="000000"/>
          <w:sz w:val="22"/>
          <w:szCs w:val="22"/>
        </w:rPr>
        <w:t xml:space="preserve"> we consider that </w:t>
      </w:r>
      <w:ins w:id="191" w:author="Pam Hunt" w:date="2015-08-25T13:29:00Z">
        <w:r w:rsidR="007D31CE">
          <w:rPr>
            <w:rFonts w:ascii="Arial" w:hAnsi="Arial" w:cs="Times New Roman"/>
            <w:color w:val="000000"/>
            <w:sz w:val="22"/>
            <w:szCs w:val="22"/>
          </w:rPr>
          <w:t xml:space="preserve">a </w:t>
        </w:r>
      </w:ins>
      <w:r w:rsidRPr="000D155B">
        <w:rPr>
          <w:rFonts w:ascii="Arial" w:hAnsi="Arial" w:cs="Times New Roman"/>
          <w:color w:val="000000"/>
          <w:sz w:val="22"/>
          <w:szCs w:val="22"/>
        </w:rPr>
        <w:t>high level of selectivity. If the process uses 20</w:t>
      </w:r>
      <w:ins w:id="192" w:author="Pam Hunt" w:date="2015-08-25T13:29:00Z">
        <w:r w:rsidR="007D31CE">
          <w:rPr>
            <w:rFonts w:ascii="Arial" w:hAnsi="Arial" w:cs="Times New Roman"/>
            <w:color w:val="000000"/>
            <w:sz w:val="22"/>
            <w:szCs w:val="22"/>
          </w:rPr>
          <w:t>–</w:t>
        </w:r>
      </w:ins>
      <w:del w:id="193" w:author="Pam Hunt" w:date="2015-08-25T13:29:00Z">
        <w:r w:rsidRPr="000D155B" w:rsidDel="007D31CE">
          <w:rPr>
            <w:rFonts w:ascii="Arial" w:hAnsi="Arial" w:cs="Times New Roman"/>
            <w:color w:val="000000"/>
            <w:sz w:val="22"/>
            <w:szCs w:val="22"/>
          </w:rPr>
          <w:delText>-</w:delText>
        </w:r>
      </w:del>
      <w:r w:rsidRPr="000D155B">
        <w:rPr>
          <w:rFonts w:ascii="Arial" w:hAnsi="Arial" w:cs="Times New Roman"/>
          <w:color w:val="000000"/>
          <w:sz w:val="22"/>
          <w:szCs w:val="22"/>
        </w:rPr>
        <w:t>80% of the data</w:t>
      </w:r>
      <w:ins w:id="194" w:author="Pam Hunt" w:date="2015-08-25T13:29:00Z">
        <w:r w:rsidR="007D31CE">
          <w:rPr>
            <w:rFonts w:ascii="Arial" w:hAnsi="Arial" w:cs="Times New Roman"/>
            <w:color w:val="000000"/>
            <w:sz w:val="22"/>
            <w:szCs w:val="22"/>
          </w:rPr>
          <w:t>,</w:t>
        </w:r>
      </w:ins>
      <w:r w:rsidRPr="000D155B">
        <w:rPr>
          <w:rFonts w:ascii="Arial" w:hAnsi="Arial" w:cs="Times New Roman"/>
          <w:color w:val="000000"/>
          <w:sz w:val="22"/>
          <w:szCs w:val="22"/>
        </w:rPr>
        <w:t xml:space="preserve"> we consider that medium selectivity. If a process uses all or almost all of the data</w:t>
      </w:r>
      <w:ins w:id="195" w:author="Pam Hunt" w:date="2015-08-25T13:29:00Z">
        <w:r w:rsidR="007D31CE">
          <w:rPr>
            <w:rFonts w:ascii="Arial" w:hAnsi="Arial" w:cs="Times New Roman"/>
            <w:color w:val="000000"/>
            <w:sz w:val="22"/>
            <w:szCs w:val="22"/>
          </w:rPr>
          <w:t>,</w:t>
        </w:r>
      </w:ins>
      <w:r w:rsidRPr="000D155B">
        <w:rPr>
          <w:rFonts w:ascii="Arial" w:hAnsi="Arial" w:cs="Times New Roman"/>
          <w:color w:val="000000"/>
          <w:sz w:val="22"/>
          <w:szCs w:val="22"/>
        </w:rPr>
        <w:t xml:space="preserve"> we consider that low selectivity.</w:t>
      </w:r>
    </w:p>
    <w:p w:rsidR="000D155B" w:rsidRPr="000D155B" w:rsidRDefault="000D155B" w:rsidP="000D155B">
      <w:pPr>
        <w:rPr>
          <w:rFonts w:ascii="Times" w:eastAsia="Times New Roman" w:hAnsi="Times" w:cs="Times New Roman"/>
          <w:sz w:val="20"/>
          <w:szCs w:val="20"/>
        </w:rPr>
      </w:pPr>
    </w:p>
    <w:p w:rsidR="000D155B" w:rsidRPr="000D155B" w:rsidRDefault="007C6DBB" w:rsidP="000D155B">
      <w:pPr>
        <w:rPr>
          <w:rFonts w:ascii="Times" w:hAnsi="Times" w:cs="Times New Roman"/>
          <w:sz w:val="20"/>
          <w:szCs w:val="20"/>
        </w:rPr>
      </w:pPr>
      <w:r w:rsidRPr="007C6DBB">
        <w:rPr>
          <w:rFonts w:ascii="Arial" w:hAnsi="Arial" w:cs="Times New Roman"/>
          <w:i/>
          <w:color w:val="000000"/>
          <w:sz w:val="22"/>
          <w:szCs w:val="22"/>
        </w:rPr>
        <w:t>Processing Time</w:t>
      </w:r>
      <w:r w:rsidR="000D155B" w:rsidRPr="000D155B">
        <w:rPr>
          <w:rFonts w:ascii="Arial" w:hAnsi="Arial" w:cs="Times New Roman"/>
          <w:color w:val="000000"/>
          <w:sz w:val="22"/>
          <w:szCs w:val="22"/>
        </w:rPr>
        <w:t>: What is the desired processing time of a computation</w:t>
      </w:r>
      <w:del w:id="196" w:author="Pam Hunt" w:date="2015-08-25T13:33:00Z">
        <w:r w:rsidR="000D155B" w:rsidRPr="000D155B" w:rsidDel="00A7771B">
          <w:rPr>
            <w:rFonts w:ascii="Arial" w:hAnsi="Arial" w:cs="Times New Roman"/>
            <w:color w:val="000000"/>
            <w:sz w:val="22"/>
            <w:szCs w:val="22"/>
          </w:rPr>
          <w:delText xml:space="preserve">. </w:delText>
        </w:r>
      </w:del>
      <w:ins w:id="197" w:author="Pam Hunt" w:date="2015-08-25T13:33:00Z">
        <w:r w:rsidR="00A7771B">
          <w:rPr>
            <w:rFonts w:ascii="Arial" w:hAnsi="Arial" w:cs="Times New Roman"/>
            <w:color w:val="000000"/>
            <w:sz w:val="22"/>
            <w:szCs w:val="22"/>
          </w:rPr>
          <w:t>?</w:t>
        </w:r>
        <w:r w:rsidR="00A7771B" w:rsidRPr="000D155B">
          <w:rPr>
            <w:rFonts w:ascii="Arial" w:hAnsi="Arial" w:cs="Times New Roman"/>
            <w:color w:val="000000"/>
            <w:sz w:val="22"/>
            <w:szCs w:val="22"/>
          </w:rPr>
          <w:t xml:space="preserve"> </w:t>
        </w:r>
      </w:ins>
      <w:r w:rsidR="000D155B" w:rsidRPr="000D155B">
        <w:rPr>
          <w:rFonts w:ascii="Arial" w:hAnsi="Arial" w:cs="Times New Roman"/>
          <w:color w:val="000000"/>
          <w:sz w:val="22"/>
          <w:szCs w:val="22"/>
        </w:rPr>
        <w:t>If it can take hours</w:t>
      </w:r>
      <w:ins w:id="198" w:author="Pam Hunt" w:date="2015-08-27T12:46:00Z">
        <w:r w:rsidR="004C472C">
          <w:rPr>
            <w:rFonts w:ascii="Arial" w:hAnsi="Arial" w:cs="Times New Roman"/>
            <w:color w:val="000000"/>
            <w:sz w:val="22"/>
            <w:szCs w:val="22"/>
          </w:rPr>
          <w:t>,</w:t>
        </w:r>
      </w:ins>
      <w:r w:rsidR="000D155B" w:rsidRPr="000D155B">
        <w:rPr>
          <w:rFonts w:ascii="Arial" w:hAnsi="Arial" w:cs="Times New Roman"/>
          <w:color w:val="000000"/>
          <w:sz w:val="22"/>
          <w:szCs w:val="22"/>
        </w:rPr>
        <w:t xml:space="preserve"> we consider that our system can allow for long processing time. If we expect results </w:t>
      </w:r>
      <w:ins w:id="199" w:author="Pam Hunt" w:date="2015-08-25T13:33:00Z">
        <w:r w:rsidR="00A7771B">
          <w:rPr>
            <w:rFonts w:ascii="Arial" w:hAnsi="Arial" w:cs="Times New Roman"/>
            <w:color w:val="000000"/>
            <w:sz w:val="22"/>
            <w:szCs w:val="22"/>
          </w:rPr>
          <w:t xml:space="preserve">in </w:t>
        </w:r>
      </w:ins>
      <w:r w:rsidR="000D155B" w:rsidRPr="000D155B">
        <w:rPr>
          <w:rFonts w:ascii="Arial" w:hAnsi="Arial" w:cs="Times New Roman"/>
          <w:color w:val="000000"/>
          <w:sz w:val="22"/>
          <w:szCs w:val="22"/>
        </w:rPr>
        <w:t>minutes or tens of minutes</w:t>
      </w:r>
      <w:ins w:id="200" w:author="Pam Hunt" w:date="2015-08-25T13:33:00Z">
        <w:r w:rsidR="00A7771B">
          <w:rPr>
            <w:rFonts w:ascii="Arial" w:hAnsi="Arial" w:cs="Times New Roman"/>
            <w:color w:val="000000"/>
            <w:sz w:val="22"/>
            <w:szCs w:val="22"/>
          </w:rPr>
          <w:t>,</w:t>
        </w:r>
      </w:ins>
      <w:r w:rsidR="000D155B" w:rsidRPr="000D155B">
        <w:rPr>
          <w:rFonts w:ascii="Arial" w:hAnsi="Arial" w:cs="Times New Roman"/>
          <w:color w:val="000000"/>
          <w:sz w:val="22"/>
          <w:szCs w:val="22"/>
        </w:rPr>
        <w:t xml:space="preserve"> we consider that medium</w:t>
      </w:r>
      <w:del w:id="201" w:author="Pam Hunt" w:date="2015-08-25T13:33:00Z">
        <w:r w:rsidR="000D155B" w:rsidRPr="000D155B" w:rsidDel="00A7771B">
          <w:rPr>
            <w:rFonts w:ascii="Arial" w:hAnsi="Arial" w:cs="Times New Roman"/>
            <w:color w:val="000000"/>
            <w:sz w:val="22"/>
            <w:szCs w:val="22"/>
          </w:rPr>
          <w:delText xml:space="preserve"> l</w:delText>
        </w:r>
      </w:del>
      <w:ins w:id="202" w:author="Pam Hunt" w:date="2015-08-25T13:33:00Z">
        <w:r w:rsidR="00A7771B">
          <w:rPr>
            <w:rFonts w:ascii="Arial" w:hAnsi="Arial" w:cs="Times New Roman"/>
            <w:color w:val="000000"/>
            <w:sz w:val="22"/>
            <w:szCs w:val="22"/>
          </w:rPr>
          <w:t>-l</w:t>
        </w:r>
      </w:ins>
      <w:r w:rsidR="000D155B" w:rsidRPr="000D155B">
        <w:rPr>
          <w:rFonts w:ascii="Arial" w:hAnsi="Arial" w:cs="Times New Roman"/>
          <w:color w:val="000000"/>
          <w:sz w:val="22"/>
          <w:szCs w:val="22"/>
        </w:rPr>
        <w:t>ength processing time</w:t>
      </w:r>
      <w:ins w:id="203" w:author="Pam Hunt" w:date="2015-08-25T13:34:00Z">
        <w:r w:rsidR="00A7771B">
          <w:rPr>
            <w:rFonts w:ascii="Arial" w:hAnsi="Arial" w:cs="Times New Roman"/>
            <w:color w:val="000000"/>
            <w:sz w:val="22"/>
            <w:szCs w:val="22"/>
          </w:rPr>
          <w:t>,</w:t>
        </w:r>
      </w:ins>
      <w:r w:rsidR="000D155B" w:rsidRPr="000D155B">
        <w:rPr>
          <w:rFonts w:ascii="Arial" w:hAnsi="Arial" w:cs="Times New Roman"/>
          <w:color w:val="000000"/>
          <w:sz w:val="22"/>
          <w:szCs w:val="22"/>
        </w:rPr>
        <w:t xml:space="preserve"> and processing that lasts 30 seconds or speed of thought is considered short processing time. </w:t>
      </w:r>
    </w:p>
    <w:p w:rsidR="000D155B" w:rsidRPr="000D155B" w:rsidRDefault="000D155B" w:rsidP="000D155B">
      <w:pPr>
        <w:rPr>
          <w:rFonts w:ascii="Times" w:eastAsia="Times New Roman" w:hAnsi="Times" w:cs="Times New Roman"/>
          <w:sz w:val="20"/>
          <w:szCs w:val="20"/>
        </w:rPr>
      </w:pPr>
    </w:p>
    <w:p w:rsidR="000D155B" w:rsidRPr="000D155B" w:rsidRDefault="007C6DBB" w:rsidP="000D155B">
      <w:pPr>
        <w:rPr>
          <w:rFonts w:ascii="Times" w:hAnsi="Times" w:cs="Times New Roman"/>
          <w:sz w:val="20"/>
          <w:szCs w:val="20"/>
        </w:rPr>
      </w:pPr>
      <w:r w:rsidRPr="007C6DBB">
        <w:rPr>
          <w:rFonts w:ascii="Arial" w:hAnsi="Arial" w:cs="Times New Roman"/>
          <w:i/>
          <w:color w:val="000000"/>
          <w:sz w:val="22"/>
          <w:szCs w:val="22"/>
        </w:rPr>
        <w:t>Query Execution Time</w:t>
      </w:r>
      <w:r w:rsidR="000D155B" w:rsidRPr="000D155B">
        <w:rPr>
          <w:rFonts w:ascii="Arial" w:hAnsi="Arial" w:cs="Times New Roman"/>
          <w:color w:val="000000"/>
          <w:sz w:val="22"/>
          <w:szCs w:val="22"/>
        </w:rPr>
        <w:t xml:space="preserve">: This </w:t>
      </w:r>
      <w:ins w:id="204" w:author="Pam Hunt" w:date="2015-08-25T13:34:00Z">
        <w:r w:rsidR="00A7771B">
          <w:rPr>
            <w:rFonts w:ascii="Arial" w:hAnsi="Arial" w:cs="Times New Roman"/>
            <w:color w:val="000000"/>
            <w:sz w:val="22"/>
            <w:szCs w:val="22"/>
          </w:rPr>
          <w:t xml:space="preserve">dimension </w:t>
        </w:r>
      </w:ins>
      <w:r w:rsidR="000D155B" w:rsidRPr="000D155B">
        <w:rPr>
          <w:rFonts w:ascii="Arial" w:hAnsi="Arial" w:cs="Times New Roman"/>
          <w:color w:val="000000"/>
          <w:sz w:val="22"/>
          <w:szCs w:val="22"/>
        </w:rPr>
        <w:t xml:space="preserve">concerns interactive systems and systems </w:t>
      </w:r>
      <w:del w:id="205" w:author="Pam Hunt" w:date="2015-08-25T13:34:00Z">
        <w:r w:rsidR="000D155B" w:rsidRPr="000D155B" w:rsidDel="00A7771B">
          <w:rPr>
            <w:rFonts w:ascii="Arial" w:hAnsi="Arial" w:cs="Times New Roman"/>
            <w:color w:val="000000"/>
            <w:sz w:val="22"/>
            <w:szCs w:val="22"/>
          </w:rPr>
          <w:delText xml:space="preserve">were </w:delText>
        </w:r>
      </w:del>
      <w:ins w:id="206" w:author="Pam Hunt" w:date="2015-08-25T13:34:00Z">
        <w:r w:rsidR="00A7771B">
          <w:rPr>
            <w:rFonts w:ascii="Arial" w:hAnsi="Arial" w:cs="Times New Roman"/>
            <w:color w:val="000000"/>
            <w:sz w:val="22"/>
            <w:szCs w:val="22"/>
          </w:rPr>
          <w:t xml:space="preserve">from which </w:t>
        </w:r>
      </w:ins>
      <w:r w:rsidR="000D155B" w:rsidRPr="000D155B">
        <w:rPr>
          <w:rFonts w:ascii="Arial" w:hAnsi="Arial" w:cs="Times New Roman"/>
          <w:color w:val="000000"/>
          <w:sz w:val="22"/>
          <w:szCs w:val="22"/>
        </w:rPr>
        <w:t>we retrieve results rather than mainly computing new aggregations, joins</w:t>
      </w:r>
      <w:ins w:id="207" w:author="Pam Hunt" w:date="2015-08-25T13:34:00Z">
        <w:r w:rsidR="00A7771B">
          <w:rPr>
            <w:rFonts w:ascii="Arial" w:hAnsi="Arial" w:cs="Times New Roman"/>
            <w:color w:val="000000"/>
            <w:sz w:val="22"/>
            <w:szCs w:val="22"/>
          </w:rPr>
          <w:t xml:space="preserve">, and so </w:t>
        </w:r>
        <w:r w:rsidR="00A7771B">
          <w:rPr>
            <w:rFonts w:ascii="Arial" w:hAnsi="Arial" w:cs="Times New Roman"/>
            <w:color w:val="000000"/>
            <w:sz w:val="22"/>
            <w:szCs w:val="22"/>
          </w:rPr>
          <w:lastRenderedPageBreak/>
          <w:t xml:space="preserve">on. </w:t>
        </w:r>
      </w:ins>
      <w:del w:id="208" w:author="Pam Hunt" w:date="2015-08-25T13:34:00Z">
        <w:r w:rsidR="000D155B" w:rsidRPr="000D155B" w:rsidDel="00A7771B">
          <w:rPr>
            <w:rFonts w:ascii="Arial" w:hAnsi="Arial" w:cs="Times New Roman"/>
            <w:color w:val="000000"/>
            <w:sz w:val="22"/>
            <w:szCs w:val="22"/>
          </w:rPr>
          <w:delText xml:space="preserve"> etc. </w:delText>
        </w:r>
      </w:del>
      <w:r w:rsidR="000D155B" w:rsidRPr="000D155B">
        <w:rPr>
          <w:rFonts w:ascii="Arial" w:hAnsi="Arial" w:cs="Times New Roman"/>
          <w:color w:val="000000"/>
          <w:sz w:val="22"/>
          <w:szCs w:val="22"/>
        </w:rPr>
        <w:t>Obviously</w:t>
      </w:r>
      <w:ins w:id="209" w:author="Pam Hunt" w:date="2015-08-25T13:39:00Z">
        <w:r w:rsidR="00F45B45">
          <w:rPr>
            <w:rFonts w:ascii="Arial" w:hAnsi="Arial" w:cs="Times New Roman"/>
            <w:color w:val="000000"/>
            <w:sz w:val="22"/>
            <w:szCs w:val="22"/>
          </w:rPr>
          <w:t>,</w:t>
        </w:r>
      </w:ins>
      <w:r w:rsidR="000D155B" w:rsidRPr="000D155B">
        <w:rPr>
          <w:rFonts w:ascii="Arial" w:hAnsi="Arial" w:cs="Times New Roman"/>
          <w:color w:val="000000"/>
          <w:sz w:val="22"/>
          <w:szCs w:val="22"/>
        </w:rPr>
        <w:t xml:space="preserve"> interactive queries may involve such computations, but the main point here is that </w:t>
      </w:r>
      <w:ins w:id="210" w:author="Pam Hunt" w:date="2015-08-25T13:39:00Z">
        <w:r w:rsidR="00F45B45">
          <w:rPr>
            <w:rFonts w:ascii="Arial" w:hAnsi="Arial" w:cs="Times New Roman"/>
            <w:color w:val="000000"/>
            <w:sz w:val="22"/>
            <w:szCs w:val="22"/>
          </w:rPr>
          <w:t xml:space="preserve">we would not have performed </w:t>
        </w:r>
      </w:ins>
      <w:del w:id="211" w:author="Pam Hunt" w:date="2015-08-25T13:39:00Z">
        <w:r w:rsidR="000D155B" w:rsidRPr="000D155B" w:rsidDel="00F45B45">
          <w:rPr>
            <w:rFonts w:ascii="Arial" w:hAnsi="Arial" w:cs="Times New Roman"/>
            <w:color w:val="000000"/>
            <w:sz w:val="22"/>
            <w:szCs w:val="22"/>
          </w:rPr>
          <w:delText xml:space="preserve">if known about </w:delText>
        </w:r>
      </w:del>
      <w:r w:rsidR="000D155B" w:rsidRPr="000D155B">
        <w:rPr>
          <w:rFonts w:ascii="Arial" w:hAnsi="Arial" w:cs="Times New Roman"/>
          <w:color w:val="000000"/>
          <w:sz w:val="22"/>
          <w:szCs w:val="22"/>
        </w:rPr>
        <w:t xml:space="preserve">such computations </w:t>
      </w:r>
      <w:ins w:id="212" w:author="Pam Hunt" w:date="2015-08-25T13:40:00Z">
        <w:r w:rsidR="00F45B45">
          <w:rPr>
            <w:rFonts w:ascii="Arial" w:hAnsi="Arial" w:cs="Times New Roman"/>
            <w:color w:val="000000"/>
            <w:sz w:val="22"/>
            <w:szCs w:val="22"/>
          </w:rPr>
          <w:t xml:space="preserve">had we known </w:t>
        </w:r>
      </w:ins>
      <w:r w:rsidR="000D155B" w:rsidRPr="000D155B">
        <w:rPr>
          <w:rFonts w:ascii="Arial" w:hAnsi="Arial" w:cs="Times New Roman"/>
          <w:color w:val="000000"/>
          <w:sz w:val="22"/>
          <w:szCs w:val="22"/>
        </w:rPr>
        <w:t>in advance</w:t>
      </w:r>
      <w:del w:id="213" w:author="Pam Hunt" w:date="2015-08-25T13:40:00Z">
        <w:r w:rsidR="000D155B" w:rsidRPr="000D155B" w:rsidDel="00F45B45">
          <w:rPr>
            <w:rFonts w:ascii="Arial" w:hAnsi="Arial" w:cs="Times New Roman"/>
            <w:color w:val="000000"/>
            <w:sz w:val="22"/>
            <w:szCs w:val="22"/>
          </w:rPr>
          <w:delText xml:space="preserve"> we would have computed them in advance</w:delText>
        </w:r>
      </w:del>
      <w:r w:rsidR="000D155B" w:rsidRPr="000D155B">
        <w:rPr>
          <w:rFonts w:ascii="Arial" w:hAnsi="Arial" w:cs="Times New Roman"/>
          <w:color w:val="000000"/>
          <w:sz w:val="22"/>
          <w:szCs w:val="22"/>
        </w:rPr>
        <w:t>. Query execution concerns computations that we were not able to predict. A query with short execution lasts a few seconds or less. A medium</w:t>
      </w:r>
      <w:ins w:id="214" w:author="Pam Hunt" w:date="2015-08-25T13:40:00Z">
        <w:r w:rsidR="00F45B45">
          <w:rPr>
            <w:rFonts w:ascii="Arial" w:hAnsi="Arial" w:cs="Times New Roman"/>
            <w:color w:val="000000"/>
            <w:sz w:val="22"/>
            <w:szCs w:val="22"/>
          </w:rPr>
          <w:t>-</w:t>
        </w:r>
      </w:ins>
      <w:del w:id="215" w:author="Pam Hunt" w:date="2015-08-25T13:40:00Z">
        <w:r w:rsidR="000D155B" w:rsidRPr="000D155B" w:rsidDel="00F45B45">
          <w:rPr>
            <w:rFonts w:ascii="Arial" w:hAnsi="Arial" w:cs="Times New Roman"/>
            <w:color w:val="000000"/>
            <w:sz w:val="22"/>
            <w:szCs w:val="22"/>
          </w:rPr>
          <w:delText xml:space="preserve"> </w:delText>
        </w:r>
      </w:del>
      <w:r w:rsidR="000D155B" w:rsidRPr="000D155B">
        <w:rPr>
          <w:rFonts w:ascii="Arial" w:hAnsi="Arial" w:cs="Times New Roman"/>
          <w:color w:val="000000"/>
          <w:sz w:val="22"/>
          <w:szCs w:val="22"/>
        </w:rPr>
        <w:t>length query lasts up to a minute</w:t>
      </w:r>
      <w:ins w:id="216" w:author="Pam Hunt" w:date="2015-08-25T13:40:00Z">
        <w:r w:rsidR="00F45B45">
          <w:rPr>
            <w:rFonts w:ascii="Arial" w:hAnsi="Arial" w:cs="Times New Roman"/>
            <w:color w:val="000000"/>
            <w:sz w:val="22"/>
            <w:szCs w:val="22"/>
          </w:rPr>
          <w:t>,</w:t>
        </w:r>
      </w:ins>
      <w:r w:rsidR="000D155B" w:rsidRPr="000D155B">
        <w:rPr>
          <w:rFonts w:ascii="Arial" w:hAnsi="Arial" w:cs="Times New Roman"/>
          <w:color w:val="000000"/>
          <w:sz w:val="22"/>
          <w:szCs w:val="22"/>
        </w:rPr>
        <w:t xml:space="preserve"> and a long query lasts more than a minute.</w:t>
      </w:r>
    </w:p>
    <w:p w:rsidR="000D155B" w:rsidRPr="000D155B" w:rsidRDefault="000D155B" w:rsidP="000D155B">
      <w:pPr>
        <w:rPr>
          <w:rFonts w:ascii="Times" w:eastAsia="Times New Roman" w:hAnsi="Times" w:cs="Times New Roman"/>
          <w:sz w:val="20"/>
          <w:szCs w:val="20"/>
        </w:rPr>
      </w:pPr>
    </w:p>
    <w:p w:rsidR="000D155B" w:rsidRPr="000D155B" w:rsidRDefault="007C6DBB" w:rsidP="000D155B">
      <w:pPr>
        <w:rPr>
          <w:rFonts w:ascii="Times" w:hAnsi="Times" w:cs="Times New Roman"/>
          <w:sz w:val="20"/>
          <w:szCs w:val="20"/>
        </w:rPr>
      </w:pPr>
      <w:r w:rsidRPr="007C6DBB">
        <w:rPr>
          <w:rFonts w:ascii="Arial" w:hAnsi="Arial" w:cs="Times New Roman"/>
          <w:i/>
          <w:color w:val="000000"/>
          <w:sz w:val="22"/>
          <w:szCs w:val="22"/>
        </w:rPr>
        <w:t>Precision</w:t>
      </w:r>
      <w:r w:rsidR="000D155B" w:rsidRPr="000D155B">
        <w:rPr>
          <w:rFonts w:ascii="Arial" w:hAnsi="Arial" w:cs="Times New Roman"/>
          <w:color w:val="000000"/>
          <w:sz w:val="22"/>
          <w:szCs w:val="22"/>
        </w:rPr>
        <w:t xml:space="preserve">: Computation always comes with trade-offs. One such trade-off is precision. Some systems are designed to compute </w:t>
      </w:r>
      <w:del w:id="217" w:author="Pam Hunt" w:date="2015-08-27T12:47:00Z">
        <w:r w:rsidR="000D155B" w:rsidRPr="000D155B" w:rsidDel="004C472C">
          <w:rPr>
            <w:rFonts w:ascii="Arial" w:hAnsi="Arial" w:cs="Times New Roman"/>
            <w:color w:val="000000"/>
            <w:sz w:val="22"/>
            <w:szCs w:val="22"/>
          </w:rPr>
          <w:delText>fast</w:delText>
        </w:r>
      </w:del>
      <w:ins w:id="218" w:author="Pam Hunt" w:date="2015-08-27T12:47:00Z">
        <w:r w:rsidR="004C472C">
          <w:rPr>
            <w:rFonts w:ascii="Arial" w:hAnsi="Arial" w:cs="Times New Roman"/>
            <w:color w:val="000000"/>
            <w:sz w:val="22"/>
            <w:szCs w:val="22"/>
          </w:rPr>
          <w:t>quickly</w:t>
        </w:r>
      </w:ins>
      <w:ins w:id="219" w:author="Pam Hunt" w:date="2015-08-25T13:40:00Z">
        <w:r w:rsidR="00F45B45">
          <w:rPr>
            <w:rFonts w:ascii="Arial" w:hAnsi="Arial" w:cs="Times New Roman"/>
            <w:color w:val="000000"/>
            <w:sz w:val="22"/>
            <w:szCs w:val="22"/>
          </w:rPr>
          <w:t>,</w:t>
        </w:r>
      </w:ins>
      <w:r w:rsidR="000D155B" w:rsidRPr="000D155B">
        <w:rPr>
          <w:rFonts w:ascii="Arial" w:hAnsi="Arial" w:cs="Times New Roman"/>
          <w:color w:val="000000"/>
          <w:sz w:val="22"/>
          <w:szCs w:val="22"/>
        </w:rPr>
        <w:t xml:space="preserve"> but they may end </w:t>
      </w:r>
      <w:ins w:id="220" w:author="Pam Hunt" w:date="2015-08-27T12:47:00Z">
        <w:r w:rsidR="004C472C">
          <w:rPr>
            <w:rFonts w:ascii="Arial" w:hAnsi="Arial" w:cs="Times New Roman"/>
            <w:color w:val="000000"/>
            <w:sz w:val="22"/>
            <w:szCs w:val="22"/>
          </w:rPr>
          <w:t xml:space="preserve">up </w:t>
        </w:r>
      </w:ins>
      <w:del w:id="221" w:author="Pam Hunt" w:date="2015-08-25T13:40:00Z">
        <w:r w:rsidR="000D155B" w:rsidRPr="000D155B" w:rsidDel="00F45B45">
          <w:rPr>
            <w:rFonts w:ascii="Arial" w:hAnsi="Arial" w:cs="Times New Roman"/>
            <w:color w:val="000000"/>
            <w:sz w:val="22"/>
            <w:szCs w:val="22"/>
          </w:rPr>
          <w:delText xml:space="preserve">of </w:delText>
        </w:r>
      </w:del>
      <w:r w:rsidR="000D155B" w:rsidRPr="000D155B">
        <w:rPr>
          <w:rFonts w:ascii="Arial" w:hAnsi="Arial" w:cs="Times New Roman"/>
          <w:color w:val="000000"/>
          <w:sz w:val="22"/>
          <w:szCs w:val="22"/>
        </w:rPr>
        <w:t xml:space="preserve">with a result that is not completely accurate. In some cases this is a deliberate design goal </w:t>
      </w:r>
      <w:del w:id="222" w:author="Pam Hunt" w:date="2015-08-25T13:40:00Z">
        <w:r w:rsidR="000D155B" w:rsidRPr="000D155B" w:rsidDel="00F45B45">
          <w:rPr>
            <w:rFonts w:ascii="Arial" w:hAnsi="Arial" w:cs="Times New Roman"/>
            <w:color w:val="000000"/>
            <w:sz w:val="22"/>
            <w:szCs w:val="22"/>
          </w:rPr>
          <w:delText xml:space="preserve">as </w:delText>
        </w:r>
      </w:del>
      <w:ins w:id="223" w:author="Pam Hunt" w:date="2015-08-25T13:40:00Z">
        <w:r w:rsidR="00F45B45">
          <w:rPr>
            <w:rFonts w:ascii="Arial" w:hAnsi="Arial" w:cs="Times New Roman"/>
            <w:color w:val="000000"/>
            <w:sz w:val="22"/>
            <w:szCs w:val="22"/>
          </w:rPr>
          <w:t xml:space="preserve">because </w:t>
        </w:r>
      </w:ins>
      <w:del w:id="224" w:author="Pam Hunt" w:date="2015-08-27T12:47:00Z">
        <w:r w:rsidR="000D155B" w:rsidRPr="000D155B" w:rsidDel="004C472C">
          <w:rPr>
            <w:rFonts w:ascii="Arial" w:hAnsi="Arial" w:cs="Times New Roman"/>
            <w:color w:val="000000"/>
            <w:sz w:val="22"/>
            <w:szCs w:val="22"/>
          </w:rPr>
          <w:delText xml:space="preserve">they </w:delText>
        </w:r>
      </w:del>
      <w:ins w:id="225" w:author="Pam Hunt" w:date="2015-08-27T12:47:00Z">
        <w:r w:rsidR="004C472C">
          <w:rPr>
            <w:rFonts w:ascii="Arial" w:hAnsi="Arial" w:cs="Times New Roman"/>
            <w:color w:val="000000"/>
            <w:sz w:val="22"/>
            <w:szCs w:val="22"/>
          </w:rPr>
          <w:t xml:space="preserve">the system </w:t>
        </w:r>
      </w:ins>
      <w:r w:rsidR="000D155B" w:rsidRPr="000D155B">
        <w:rPr>
          <w:rFonts w:ascii="Arial" w:hAnsi="Arial" w:cs="Times New Roman"/>
          <w:color w:val="000000"/>
          <w:sz w:val="22"/>
          <w:szCs w:val="22"/>
        </w:rPr>
        <w:t>deal</w:t>
      </w:r>
      <w:ins w:id="226" w:author="Pam Hunt" w:date="2015-08-27T12:47:00Z">
        <w:r w:rsidR="004C472C">
          <w:rPr>
            <w:rFonts w:ascii="Arial" w:hAnsi="Arial" w:cs="Times New Roman"/>
            <w:color w:val="000000"/>
            <w:sz w:val="22"/>
            <w:szCs w:val="22"/>
          </w:rPr>
          <w:t>s</w:t>
        </w:r>
      </w:ins>
      <w:r w:rsidR="000D155B" w:rsidRPr="000D155B">
        <w:rPr>
          <w:rFonts w:ascii="Arial" w:hAnsi="Arial" w:cs="Times New Roman"/>
          <w:color w:val="000000"/>
          <w:sz w:val="22"/>
          <w:szCs w:val="22"/>
        </w:rPr>
        <w:t xml:space="preserve"> with samples or approximations to respond </w:t>
      </w:r>
      <w:ins w:id="227" w:author="Pam Hunt" w:date="2015-08-27T12:47:00Z">
        <w:r w:rsidR="004C472C">
          <w:rPr>
            <w:rFonts w:ascii="Arial" w:hAnsi="Arial" w:cs="Times New Roman"/>
            <w:color w:val="000000"/>
            <w:sz w:val="22"/>
            <w:szCs w:val="22"/>
          </w:rPr>
          <w:t xml:space="preserve">more </w:t>
        </w:r>
      </w:ins>
      <w:r w:rsidR="000D155B" w:rsidRPr="000D155B">
        <w:rPr>
          <w:rFonts w:ascii="Arial" w:hAnsi="Arial" w:cs="Times New Roman"/>
          <w:color w:val="000000"/>
          <w:sz w:val="22"/>
          <w:szCs w:val="22"/>
        </w:rPr>
        <w:t>quick</w:t>
      </w:r>
      <w:ins w:id="228" w:author="Pam Hunt" w:date="2015-08-27T12:47:00Z">
        <w:r w:rsidR="004C472C">
          <w:rPr>
            <w:rFonts w:ascii="Arial" w:hAnsi="Arial" w:cs="Times New Roman"/>
            <w:color w:val="000000"/>
            <w:sz w:val="22"/>
            <w:szCs w:val="22"/>
          </w:rPr>
          <w:t>ly</w:t>
        </w:r>
      </w:ins>
      <w:del w:id="229" w:author="Pam Hunt" w:date="2015-08-27T12:47:00Z">
        <w:r w:rsidR="000D155B" w:rsidRPr="000D155B" w:rsidDel="004C472C">
          <w:rPr>
            <w:rFonts w:ascii="Arial" w:hAnsi="Arial" w:cs="Times New Roman"/>
            <w:color w:val="000000"/>
            <w:sz w:val="22"/>
            <w:szCs w:val="22"/>
          </w:rPr>
          <w:delText>er</w:delText>
        </w:r>
      </w:del>
      <w:r w:rsidR="000D155B" w:rsidRPr="000D155B">
        <w:rPr>
          <w:rFonts w:ascii="Arial" w:hAnsi="Arial" w:cs="Times New Roman"/>
          <w:color w:val="000000"/>
          <w:sz w:val="22"/>
          <w:szCs w:val="22"/>
        </w:rPr>
        <w:t>. In other cases it has to do with infrastructure limitations that allow</w:t>
      </w:r>
      <w:del w:id="230" w:author="Pam Hunt" w:date="2015-08-25T13:41:00Z">
        <w:r w:rsidR="000D155B" w:rsidRPr="000D155B" w:rsidDel="00F45B45">
          <w:rPr>
            <w:rFonts w:ascii="Arial" w:hAnsi="Arial" w:cs="Times New Roman"/>
            <w:color w:val="000000"/>
            <w:sz w:val="22"/>
            <w:szCs w:val="22"/>
          </w:rPr>
          <w:delText>s</w:delText>
        </w:r>
      </w:del>
      <w:r w:rsidR="000D155B" w:rsidRPr="000D155B">
        <w:rPr>
          <w:rFonts w:ascii="Arial" w:hAnsi="Arial" w:cs="Times New Roman"/>
          <w:color w:val="000000"/>
          <w:sz w:val="22"/>
          <w:szCs w:val="22"/>
        </w:rPr>
        <w:t xml:space="preserve"> for quicker processing but </w:t>
      </w:r>
      <w:proofErr w:type="gramStart"/>
      <w:r w:rsidR="000D155B" w:rsidRPr="000D155B">
        <w:rPr>
          <w:rFonts w:ascii="Arial" w:hAnsi="Arial" w:cs="Times New Roman"/>
          <w:color w:val="000000"/>
          <w:sz w:val="22"/>
          <w:szCs w:val="22"/>
        </w:rPr>
        <w:t>may</w:t>
      </w:r>
      <w:proofErr w:type="gramEnd"/>
      <w:ins w:id="231" w:author="Pam Hunt" w:date="2015-08-25T13:41:00Z">
        <w:r w:rsidR="00F45B45">
          <w:rPr>
            <w:rFonts w:ascii="Arial" w:hAnsi="Arial" w:cs="Times New Roman"/>
            <w:color w:val="000000"/>
            <w:sz w:val="22"/>
            <w:szCs w:val="22"/>
          </w:rPr>
          <w:t>,</w:t>
        </w:r>
      </w:ins>
      <w:r w:rsidR="000D155B" w:rsidRPr="000D155B">
        <w:rPr>
          <w:rFonts w:ascii="Arial" w:hAnsi="Arial" w:cs="Times New Roman"/>
          <w:color w:val="000000"/>
          <w:sz w:val="22"/>
          <w:szCs w:val="22"/>
        </w:rPr>
        <w:t xml:space="preserve"> for example</w:t>
      </w:r>
      <w:ins w:id="232" w:author="Pam Hunt" w:date="2015-08-25T13:41:00Z">
        <w:r w:rsidR="00F45B45">
          <w:rPr>
            <w:rFonts w:ascii="Arial" w:hAnsi="Arial" w:cs="Times New Roman"/>
            <w:color w:val="000000"/>
            <w:sz w:val="22"/>
            <w:szCs w:val="22"/>
          </w:rPr>
          <w:t>,</w:t>
        </w:r>
      </w:ins>
      <w:r w:rsidR="000D155B" w:rsidRPr="000D155B">
        <w:rPr>
          <w:rFonts w:ascii="Arial" w:hAnsi="Arial" w:cs="Times New Roman"/>
          <w:color w:val="000000"/>
          <w:sz w:val="22"/>
          <w:szCs w:val="22"/>
        </w:rPr>
        <w:t xml:space="preserve"> result in some data being lost or double counted. We use three distinct values to categorize this dimension: exact, approximate</w:t>
      </w:r>
      <w:ins w:id="233" w:author="Pam Hunt" w:date="2015-08-25T13:41:00Z">
        <w:r w:rsidR="00F45B45">
          <w:rPr>
            <w:rFonts w:ascii="Arial" w:hAnsi="Arial" w:cs="Times New Roman"/>
            <w:color w:val="000000"/>
            <w:sz w:val="22"/>
            <w:szCs w:val="22"/>
          </w:rPr>
          <w:t>,</w:t>
        </w:r>
      </w:ins>
      <w:r w:rsidR="000D155B" w:rsidRPr="000D155B">
        <w:rPr>
          <w:rFonts w:ascii="Arial" w:hAnsi="Arial" w:cs="Times New Roman"/>
          <w:color w:val="000000"/>
          <w:sz w:val="22"/>
          <w:szCs w:val="22"/>
        </w:rPr>
        <w:t xml:space="preserve"> and </w:t>
      </w:r>
      <w:proofErr w:type="spellStart"/>
      <w:r w:rsidR="000D155B" w:rsidRPr="000D155B">
        <w:rPr>
          <w:rFonts w:ascii="Arial" w:hAnsi="Arial" w:cs="Times New Roman"/>
          <w:color w:val="000000"/>
          <w:sz w:val="22"/>
          <w:szCs w:val="22"/>
        </w:rPr>
        <w:t>lossy</w:t>
      </w:r>
      <w:proofErr w:type="spellEnd"/>
      <w:r w:rsidR="000D155B" w:rsidRPr="000D155B">
        <w:rPr>
          <w:rFonts w:ascii="Arial" w:hAnsi="Arial" w:cs="Times New Roman"/>
          <w:color w:val="000000"/>
          <w:sz w:val="22"/>
          <w:szCs w:val="22"/>
        </w:rPr>
        <w:t>.</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 xml:space="preserve">The final two dimensions for computation </w:t>
      </w:r>
      <w:del w:id="234" w:author="Pam Hunt" w:date="2015-08-27T12:48:00Z">
        <w:r w:rsidRPr="000D155B" w:rsidDel="004C472C">
          <w:rPr>
            <w:rFonts w:ascii="Arial" w:hAnsi="Arial" w:cs="Times New Roman"/>
            <w:color w:val="000000"/>
            <w:sz w:val="22"/>
            <w:szCs w:val="22"/>
          </w:rPr>
          <w:delText>consider</w:delText>
        </w:r>
      </w:del>
      <w:del w:id="235" w:author="Pam Hunt" w:date="2015-08-25T13:41:00Z">
        <w:r w:rsidRPr="000D155B" w:rsidDel="00F45B45">
          <w:rPr>
            <w:rFonts w:ascii="Arial" w:hAnsi="Arial" w:cs="Times New Roman"/>
            <w:color w:val="000000"/>
            <w:sz w:val="22"/>
            <w:szCs w:val="22"/>
          </w:rPr>
          <w:delText>s</w:delText>
        </w:r>
      </w:del>
      <w:del w:id="236" w:author="Pam Hunt" w:date="2015-08-27T12:48:00Z">
        <w:r w:rsidRPr="000D155B" w:rsidDel="004C472C">
          <w:rPr>
            <w:rFonts w:ascii="Arial" w:hAnsi="Arial" w:cs="Times New Roman"/>
            <w:color w:val="000000"/>
            <w:sz w:val="22"/>
            <w:szCs w:val="22"/>
          </w:rPr>
          <w:delText xml:space="preserve"> </w:delText>
        </w:r>
      </w:del>
      <w:ins w:id="237" w:author="Pam Hunt" w:date="2015-08-27T12:48:00Z">
        <w:r w:rsidR="004C472C">
          <w:rPr>
            <w:rFonts w:ascii="Arial" w:hAnsi="Arial" w:cs="Times New Roman"/>
            <w:color w:val="000000"/>
            <w:sz w:val="22"/>
            <w:szCs w:val="22"/>
          </w:rPr>
          <w:t xml:space="preserve">reflect </w:t>
        </w:r>
      </w:ins>
      <w:r w:rsidRPr="000D155B">
        <w:rPr>
          <w:rFonts w:ascii="Arial" w:hAnsi="Arial" w:cs="Times New Roman"/>
          <w:color w:val="000000"/>
          <w:sz w:val="22"/>
          <w:szCs w:val="22"/>
        </w:rPr>
        <w:t>common types of computations and whether they can be done efficiently</w:t>
      </w:r>
      <w:del w:id="238" w:author="Pam Hunt" w:date="2015-08-25T13:41:00Z">
        <w:r w:rsidRPr="000D155B" w:rsidDel="00F45B45">
          <w:rPr>
            <w:rFonts w:ascii="Arial" w:hAnsi="Arial" w:cs="Times New Roman"/>
            <w:color w:val="000000"/>
            <w:sz w:val="22"/>
            <w:szCs w:val="22"/>
          </w:rPr>
          <w:delText xml:space="preserve"> or not</w:delText>
        </w:r>
      </w:del>
      <w:r w:rsidRPr="000D155B">
        <w:rPr>
          <w:rFonts w:ascii="Arial" w:hAnsi="Arial" w:cs="Times New Roman"/>
          <w:color w:val="000000"/>
          <w:sz w:val="22"/>
          <w:szCs w:val="22"/>
        </w:rPr>
        <w:t>.</w:t>
      </w:r>
    </w:p>
    <w:p w:rsidR="000D155B" w:rsidRPr="000D155B" w:rsidRDefault="000D155B" w:rsidP="000D155B">
      <w:pPr>
        <w:rPr>
          <w:rFonts w:ascii="Times" w:eastAsia="Times New Roman" w:hAnsi="Times" w:cs="Times New Roman"/>
          <w:sz w:val="20"/>
          <w:szCs w:val="20"/>
        </w:rPr>
      </w:pPr>
    </w:p>
    <w:p w:rsidR="000D155B" w:rsidRPr="000D155B" w:rsidRDefault="007C6DBB" w:rsidP="000D155B">
      <w:pPr>
        <w:rPr>
          <w:rFonts w:ascii="Times" w:hAnsi="Times" w:cs="Times New Roman"/>
          <w:sz w:val="20"/>
          <w:szCs w:val="20"/>
        </w:rPr>
      </w:pPr>
      <w:r w:rsidRPr="007C6DBB">
        <w:rPr>
          <w:rFonts w:ascii="Arial" w:hAnsi="Arial" w:cs="Times New Roman"/>
          <w:i/>
          <w:color w:val="000000"/>
          <w:sz w:val="22"/>
          <w:szCs w:val="22"/>
        </w:rPr>
        <w:t>Joins</w:t>
      </w:r>
      <w:r w:rsidR="000D155B" w:rsidRPr="000D155B">
        <w:rPr>
          <w:rFonts w:ascii="Arial" w:hAnsi="Arial" w:cs="Times New Roman"/>
          <w:color w:val="000000"/>
          <w:sz w:val="22"/>
          <w:szCs w:val="22"/>
        </w:rPr>
        <w:t xml:space="preserve">: </w:t>
      </w:r>
      <w:del w:id="239" w:author="Pam Hunt" w:date="2015-08-25T13:41:00Z">
        <w:r w:rsidR="000D155B" w:rsidRPr="000D155B" w:rsidDel="00F45B45">
          <w:rPr>
            <w:rFonts w:ascii="Arial" w:hAnsi="Arial" w:cs="Times New Roman"/>
            <w:color w:val="000000"/>
            <w:sz w:val="22"/>
            <w:szCs w:val="22"/>
          </w:rPr>
          <w:delText>j</w:delText>
        </w:r>
      </w:del>
      <w:ins w:id="240" w:author="Pam Hunt" w:date="2015-08-25T13:41:00Z">
        <w:r w:rsidR="00F45B45">
          <w:rPr>
            <w:rFonts w:ascii="Arial" w:hAnsi="Arial" w:cs="Times New Roman"/>
            <w:color w:val="000000"/>
            <w:sz w:val="22"/>
            <w:szCs w:val="22"/>
          </w:rPr>
          <w:t>J</w:t>
        </w:r>
      </w:ins>
      <w:r w:rsidR="000D155B" w:rsidRPr="000D155B">
        <w:rPr>
          <w:rFonts w:ascii="Arial" w:hAnsi="Arial" w:cs="Times New Roman"/>
          <w:color w:val="000000"/>
          <w:sz w:val="22"/>
          <w:szCs w:val="22"/>
        </w:rPr>
        <w:t>oins of data</w:t>
      </w:r>
      <w:del w:id="241" w:author="Pam Hunt" w:date="2015-08-25T13:41:00Z">
        <w:r w:rsidR="000D155B" w:rsidRPr="000D155B" w:rsidDel="00F45B45">
          <w:rPr>
            <w:rFonts w:ascii="Arial" w:hAnsi="Arial" w:cs="Times New Roman"/>
            <w:color w:val="000000"/>
            <w:sz w:val="22"/>
            <w:szCs w:val="22"/>
          </w:rPr>
          <w:delText xml:space="preserve"> </w:delText>
        </w:r>
      </w:del>
      <w:r w:rsidR="000D155B" w:rsidRPr="000D155B">
        <w:rPr>
          <w:rFonts w:ascii="Arial" w:hAnsi="Arial" w:cs="Times New Roman"/>
          <w:color w:val="000000"/>
          <w:sz w:val="22"/>
          <w:szCs w:val="22"/>
        </w:rPr>
        <w:t xml:space="preserve">sets </w:t>
      </w:r>
      <w:del w:id="242" w:author="Pam Hunt" w:date="2015-08-25T13:41:00Z">
        <w:r w:rsidR="000D155B" w:rsidRPr="000D155B" w:rsidDel="00F45B45">
          <w:rPr>
            <w:rFonts w:ascii="Arial" w:hAnsi="Arial" w:cs="Times New Roman"/>
            <w:color w:val="000000"/>
            <w:sz w:val="22"/>
            <w:szCs w:val="22"/>
          </w:rPr>
          <w:delText xml:space="preserve">is </w:delText>
        </w:r>
      </w:del>
      <w:ins w:id="243" w:author="Pam Hunt" w:date="2015-08-25T13:41:00Z">
        <w:r w:rsidR="00F45B45">
          <w:rPr>
            <w:rFonts w:ascii="Arial" w:hAnsi="Arial" w:cs="Times New Roman"/>
            <w:color w:val="000000"/>
            <w:sz w:val="22"/>
            <w:szCs w:val="22"/>
          </w:rPr>
          <w:t xml:space="preserve">are </w:t>
        </w:r>
      </w:ins>
      <w:del w:id="244" w:author="Pam Hunt" w:date="2015-08-25T13:41:00Z">
        <w:r w:rsidR="000D155B" w:rsidRPr="000D155B" w:rsidDel="00F45B45">
          <w:rPr>
            <w:rFonts w:ascii="Arial" w:hAnsi="Arial" w:cs="Times New Roman"/>
            <w:color w:val="000000"/>
            <w:sz w:val="22"/>
            <w:szCs w:val="22"/>
          </w:rPr>
          <w:delText xml:space="preserve">a </w:delText>
        </w:r>
      </w:del>
      <w:del w:id="245" w:author="Pam Hunt" w:date="2015-08-27T12:48:00Z">
        <w:r w:rsidR="000D155B" w:rsidRPr="000D155B" w:rsidDel="004C472C">
          <w:rPr>
            <w:rFonts w:ascii="Arial" w:hAnsi="Arial" w:cs="Times New Roman"/>
            <w:color w:val="000000"/>
            <w:sz w:val="22"/>
            <w:szCs w:val="22"/>
          </w:rPr>
          <w:delText xml:space="preserve">very </w:delText>
        </w:r>
      </w:del>
      <w:r w:rsidR="000D155B" w:rsidRPr="000D155B">
        <w:rPr>
          <w:rFonts w:ascii="Arial" w:hAnsi="Arial" w:cs="Times New Roman"/>
          <w:color w:val="000000"/>
          <w:sz w:val="22"/>
          <w:szCs w:val="22"/>
        </w:rPr>
        <w:t>common operation</w:t>
      </w:r>
      <w:ins w:id="246" w:author="Pam Hunt" w:date="2015-08-25T13:41:00Z">
        <w:r w:rsidR="00F45B45">
          <w:rPr>
            <w:rFonts w:ascii="Arial" w:hAnsi="Arial" w:cs="Times New Roman"/>
            <w:color w:val="000000"/>
            <w:sz w:val="22"/>
            <w:szCs w:val="22"/>
          </w:rPr>
          <w:t>s</w:t>
        </w:r>
      </w:ins>
      <w:r w:rsidR="000D155B" w:rsidRPr="000D155B">
        <w:rPr>
          <w:rFonts w:ascii="Arial" w:hAnsi="Arial" w:cs="Times New Roman"/>
          <w:color w:val="000000"/>
          <w:sz w:val="22"/>
          <w:szCs w:val="22"/>
        </w:rPr>
        <w:t>. In the context of large data</w:t>
      </w:r>
      <w:del w:id="247" w:author="Pam Hunt" w:date="2015-08-25T13:41:00Z">
        <w:r w:rsidR="000D155B" w:rsidRPr="000D155B" w:rsidDel="00F45B45">
          <w:rPr>
            <w:rFonts w:ascii="Arial" w:hAnsi="Arial" w:cs="Times New Roman"/>
            <w:color w:val="000000"/>
            <w:sz w:val="22"/>
            <w:szCs w:val="22"/>
          </w:rPr>
          <w:delText xml:space="preserve"> </w:delText>
        </w:r>
      </w:del>
      <w:r w:rsidR="000D155B" w:rsidRPr="000D155B">
        <w:rPr>
          <w:rFonts w:ascii="Arial" w:hAnsi="Arial" w:cs="Times New Roman"/>
          <w:color w:val="000000"/>
          <w:sz w:val="22"/>
          <w:szCs w:val="22"/>
        </w:rPr>
        <w:t>sets</w:t>
      </w:r>
      <w:ins w:id="248" w:author="Pam Hunt" w:date="2015-08-25T13:41:00Z">
        <w:r w:rsidR="00F45B45">
          <w:rPr>
            <w:rFonts w:ascii="Arial" w:hAnsi="Arial" w:cs="Times New Roman"/>
            <w:color w:val="000000"/>
            <w:sz w:val="22"/>
            <w:szCs w:val="22"/>
          </w:rPr>
          <w:t>,</w:t>
        </w:r>
      </w:ins>
      <w:r w:rsidR="000D155B" w:rsidRPr="000D155B">
        <w:rPr>
          <w:rFonts w:ascii="Arial" w:hAnsi="Arial" w:cs="Times New Roman"/>
          <w:color w:val="000000"/>
          <w:sz w:val="22"/>
          <w:szCs w:val="22"/>
        </w:rPr>
        <w:t xml:space="preserve"> </w:t>
      </w:r>
      <w:del w:id="249" w:author="Pam Hunt" w:date="2015-08-25T13:42:00Z">
        <w:r w:rsidR="000D155B" w:rsidRPr="000D155B" w:rsidDel="00F45B45">
          <w:rPr>
            <w:rFonts w:ascii="Arial" w:hAnsi="Arial" w:cs="Times New Roman"/>
            <w:color w:val="000000"/>
            <w:sz w:val="22"/>
            <w:szCs w:val="22"/>
          </w:rPr>
          <w:delText xml:space="preserve">Joins </w:delText>
        </w:r>
      </w:del>
      <w:ins w:id="250" w:author="Pam Hunt" w:date="2015-08-25T13:42:00Z">
        <w:r w:rsidR="00F45B45">
          <w:rPr>
            <w:rFonts w:ascii="Arial" w:hAnsi="Arial" w:cs="Times New Roman"/>
            <w:color w:val="000000"/>
            <w:sz w:val="22"/>
            <w:szCs w:val="22"/>
          </w:rPr>
          <w:t>j</w:t>
        </w:r>
        <w:r w:rsidR="00F45B45" w:rsidRPr="000D155B">
          <w:rPr>
            <w:rFonts w:ascii="Arial" w:hAnsi="Arial" w:cs="Times New Roman"/>
            <w:color w:val="000000"/>
            <w:sz w:val="22"/>
            <w:szCs w:val="22"/>
          </w:rPr>
          <w:t xml:space="preserve">oins </w:t>
        </w:r>
      </w:ins>
      <w:r w:rsidR="000D155B" w:rsidRPr="000D155B">
        <w:rPr>
          <w:rFonts w:ascii="Arial" w:hAnsi="Arial" w:cs="Times New Roman"/>
          <w:color w:val="000000"/>
          <w:sz w:val="22"/>
          <w:szCs w:val="22"/>
        </w:rPr>
        <w:t>are particularly tricky. Skew in data and other factors can greatly impact the join performance. With some computational frameworks</w:t>
      </w:r>
      <w:ins w:id="251" w:author="Pam Hunt" w:date="2015-08-25T13:58:00Z">
        <w:r w:rsidR="00C762C9">
          <w:rPr>
            <w:rFonts w:ascii="Arial" w:hAnsi="Arial" w:cs="Times New Roman"/>
            <w:color w:val="000000"/>
            <w:sz w:val="22"/>
            <w:szCs w:val="22"/>
          </w:rPr>
          <w:t>,</w:t>
        </w:r>
      </w:ins>
      <w:r w:rsidR="000D155B" w:rsidRPr="000D155B">
        <w:rPr>
          <w:rFonts w:ascii="Arial" w:hAnsi="Arial" w:cs="Times New Roman"/>
          <w:color w:val="000000"/>
          <w:sz w:val="22"/>
          <w:szCs w:val="22"/>
        </w:rPr>
        <w:t xml:space="preserve"> joins in the traditional sense may be trick</w:t>
      </w:r>
      <w:ins w:id="252" w:author="Pam Hunt" w:date="2015-08-25T13:58:00Z">
        <w:r w:rsidR="00C762C9">
          <w:rPr>
            <w:rFonts w:ascii="Arial" w:hAnsi="Arial" w:cs="Times New Roman"/>
            <w:color w:val="000000"/>
            <w:sz w:val="22"/>
            <w:szCs w:val="22"/>
          </w:rPr>
          <w:t>y</w:t>
        </w:r>
      </w:ins>
      <w:r w:rsidR="000D155B" w:rsidRPr="000D155B">
        <w:rPr>
          <w:rFonts w:ascii="Arial" w:hAnsi="Arial" w:cs="Times New Roman"/>
          <w:color w:val="000000"/>
          <w:sz w:val="22"/>
          <w:szCs w:val="22"/>
        </w:rPr>
        <w:t xml:space="preserve"> or in</w:t>
      </w:r>
      <w:del w:id="253" w:author="Pam Hunt" w:date="2015-08-25T13:58:00Z">
        <w:r w:rsidR="000D155B" w:rsidRPr="000D155B" w:rsidDel="00C762C9">
          <w:rPr>
            <w:rFonts w:ascii="Arial" w:hAnsi="Arial" w:cs="Times New Roman"/>
            <w:color w:val="000000"/>
            <w:sz w:val="22"/>
            <w:szCs w:val="22"/>
          </w:rPr>
          <w:delText xml:space="preserve"> </w:delText>
        </w:r>
      </w:del>
      <w:r w:rsidR="000D155B" w:rsidRPr="000D155B">
        <w:rPr>
          <w:rFonts w:ascii="Arial" w:hAnsi="Arial" w:cs="Times New Roman"/>
          <w:color w:val="000000"/>
          <w:sz w:val="22"/>
          <w:szCs w:val="22"/>
        </w:rPr>
        <w:t xml:space="preserve">efficient to execute. We consider support for joins </w:t>
      </w:r>
      <w:del w:id="254" w:author="Pam Hunt" w:date="2015-08-25T13:58:00Z">
        <w:r w:rsidR="000D155B" w:rsidRPr="000D155B" w:rsidDel="00C762C9">
          <w:rPr>
            <w:rFonts w:ascii="Arial" w:hAnsi="Arial" w:cs="Times New Roman"/>
            <w:color w:val="000000"/>
            <w:sz w:val="22"/>
            <w:szCs w:val="22"/>
          </w:rPr>
          <w:delText>Advanced</w:delText>
        </w:r>
      </w:del>
      <w:ins w:id="255" w:author="Pam Hunt" w:date="2015-08-25T13:58:00Z">
        <w:r w:rsidR="00C762C9">
          <w:rPr>
            <w:rFonts w:ascii="Arial" w:hAnsi="Arial" w:cs="Times New Roman"/>
            <w:color w:val="000000"/>
            <w:sz w:val="22"/>
            <w:szCs w:val="22"/>
          </w:rPr>
          <w:t>a</w:t>
        </w:r>
        <w:r w:rsidR="00C762C9" w:rsidRPr="000D155B">
          <w:rPr>
            <w:rFonts w:ascii="Arial" w:hAnsi="Arial" w:cs="Times New Roman"/>
            <w:color w:val="000000"/>
            <w:sz w:val="22"/>
            <w:szCs w:val="22"/>
          </w:rPr>
          <w:t>dvanced</w:t>
        </w:r>
      </w:ins>
      <w:r w:rsidR="000D155B" w:rsidRPr="000D155B">
        <w:rPr>
          <w:rFonts w:ascii="Arial" w:hAnsi="Arial" w:cs="Times New Roman"/>
          <w:color w:val="000000"/>
          <w:sz w:val="22"/>
          <w:szCs w:val="22"/>
        </w:rPr>
        <w:t xml:space="preserve">, </w:t>
      </w:r>
      <w:del w:id="256" w:author="Pam Hunt" w:date="2015-08-25T13:58:00Z">
        <w:r w:rsidR="000D155B" w:rsidRPr="000D155B" w:rsidDel="00C762C9">
          <w:rPr>
            <w:rFonts w:ascii="Arial" w:hAnsi="Arial" w:cs="Times New Roman"/>
            <w:color w:val="000000"/>
            <w:sz w:val="22"/>
            <w:szCs w:val="22"/>
          </w:rPr>
          <w:delText xml:space="preserve">Basic </w:delText>
        </w:r>
      </w:del>
      <w:ins w:id="257" w:author="Pam Hunt" w:date="2015-08-25T13:58:00Z">
        <w:r w:rsidR="00C762C9">
          <w:rPr>
            <w:rFonts w:ascii="Arial" w:hAnsi="Arial" w:cs="Times New Roman"/>
            <w:color w:val="000000"/>
            <w:sz w:val="22"/>
            <w:szCs w:val="22"/>
          </w:rPr>
          <w:t>b</w:t>
        </w:r>
        <w:r w:rsidR="00C762C9" w:rsidRPr="000D155B">
          <w:rPr>
            <w:rFonts w:ascii="Arial" w:hAnsi="Arial" w:cs="Times New Roman"/>
            <w:color w:val="000000"/>
            <w:sz w:val="22"/>
            <w:szCs w:val="22"/>
          </w:rPr>
          <w:t>asic</w:t>
        </w:r>
        <w:r w:rsidR="00C762C9">
          <w:rPr>
            <w:rFonts w:ascii="Arial" w:hAnsi="Arial" w:cs="Times New Roman"/>
            <w:color w:val="000000"/>
            <w:sz w:val="22"/>
            <w:szCs w:val="22"/>
          </w:rPr>
          <w:t>,</w:t>
        </w:r>
        <w:r w:rsidR="00C762C9" w:rsidRPr="000D155B">
          <w:rPr>
            <w:rFonts w:ascii="Arial" w:hAnsi="Arial" w:cs="Times New Roman"/>
            <w:color w:val="000000"/>
            <w:sz w:val="22"/>
            <w:szCs w:val="22"/>
          </w:rPr>
          <w:t xml:space="preserve"> </w:t>
        </w:r>
      </w:ins>
      <w:r w:rsidR="000D155B" w:rsidRPr="000D155B">
        <w:rPr>
          <w:rFonts w:ascii="Arial" w:hAnsi="Arial" w:cs="Times New Roman"/>
          <w:color w:val="000000"/>
          <w:sz w:val="22"/>
          <w:szCs w:val="22"/>
        </w:rPr>
        <w:t xml:space="preserve">and </w:t>
      </w:r>
      <w:del w:id="258" w:author="Pam Hunt" w:date="2015-08-25T13:58:00Z">
        <w:r w:rsidR="000D155B" w:rsidRPr="000D155B" w:rsidDel="00C762C9">
          <w:rPr>
            <w:rFonts w:ascii="Arial" w:hAnsi="Arial" w:cs="Times New Roman"/>
            <w:color w:val="000000"/>
            <w:sz w:val="22"/>
            <w:szCs w:val="22"/>
          </w:rPr>
          <w:delText>None</w:delText>
        </w:r>
      </w:del>
      <w:ins w:id="259" w:author="Pam Hunt" w:date="2015-08-25T13:58:00Z">
        <w:r w:rsidR="00C762C9">
          <w:rPr>
            <w:rFonts w:ascii="Arial" w:hAnsi="Arial" w:cs="Times New Roman"/>
            <w:color w:val="000000"/>
            <w:sz w:val="22"/>
            <w:szCs w:val="22"/>
          </w:rPr>
          <w:t>n</w:t>
        </w:r>
        <w:r w:rsidR="00C762C9" w:rsidRPr="000D155B">
          <w:rPr>
            <w:rFonts w:ascii="Arial" w:hAnsi="Arial" w:cs="Times New Roman"/>
            <w:color w:val="000000"/>
            <w:sz w:val="22"/>
            <w:szCs w:val="22"/>
          </w:rPr>
          <w:t>one</w:t>
        </w:r>
      </w:ins>
      <w:r w:rsidR="000D155B" w:rsidRPr="000D155B">
        <w:rPr>
          <w:rFonts w:ascii="Arial" w:hAnsi="Arial" w:cs="Times New Roman"/>
          <w:color w:val="000000"/>
          <w:sz w:val="22"/>
          <w:szCs w:val="22"/>
        </w:rPr>
        <w:t>.</w:t>
      </w:r>
    </w:p>
    <w:p w:rsidR="000D155B" w:rsidRPr="000D155B" w:rsidRDefault="000D155B" w:rsidP="000D155B">
      <w:pPr>
        <w:rPr>
          <w:rFonts w:ascii="Times" w:eastAsia="Times New Roman" w:hAnsi="Times" w:cs="Times New Roman"/>
          <w:sz w:val="20"/>
          <w:szCs w:val="20"/>
        </w:rPr>
      </w:pPr>
    </w:p>
    <w:p w:rsidR="000D155B" w:rsidRPr="000D155B" w:rsidRDefault="007C6DBB" w:rsidP="000D155B">
      <w:pPr>
        <w:rPr>
          <w:rFonts w:ascii="Times" w:hAnsi="Times" w:cs="Times New Roman"/>
          <w:sz w:val="20"/>
          <w:szCs w:val="20"/>
        </w:rPr>
      </w:pPr>
      <w:r w:rsidRPr="007C6DBB">
        <w:rPr>
          <w:rFonts w:ascii="Arial" w:hAnsi="Arial" w:cs="Times New Roman"/>
          <w:i/>
          <w:color w:val="000000"/>
          <w:sz w:val="22"/>
          <w:szCs w:val="22"/>
        </w:rPr>
        <w:t>Aggregations</w:t>
      </w:r>
      <w:r w:rsidR="000D155B" w:rsidRPr="000D155B">
        <w:rPr>
          <w:rFonts w:ascii="Arial" w:hAnsi="Arial" w:cs="Times New Roman"/>
          <w:color w:val="000000"/>
          <w:sz w:val="22"/>
          <w:szCs w:val="22"/>
        </w:rPr>
        <w:t>: A common calculation is to aggregate data in different ways. Common straight</w:t>
      </w:r>
      <w:del w:id="260" w:author="Pam Hunt" w:date="2015-08-27T10:34:00Z">
        <w:r w:rsidR="000D155B" w:rsidRPr="000D155B" w:rsidDel="007D5D07">
          <w:rPr>
            <w:rFonts w:ascii="Arial" w:hAnsi="Arial" w:cs="Times New Roman"/>
            <w:color w:val="000000"/>
            <w:sz w:val="22"/>
            <w:szCs w:val="22"/>
          </w:rPr>
          <w:delText xml:space="preserve"> </w:delText>
        </w:r>
      </w:del>
      <w:r w:rsidR="000D155B" w:rsidRPr="000D155B">
        <w:rPr>
          <w:rFonts w:ascii="Arial" w:hAnsi="Arial" w:cs="Times New Roman"/>
          <w:color w:val="000000"/>
          <w:sz w:val="22"/>
          <w:szCs w:val="22"/>
        </w:rPr>
        <w:t>forward aggregations concern</w:t>
      </w:r>
      <w:del w:id="261" w:author="Pam Hunt" w:date="2015-08-27T10:36:00Z">
        <w:r w:rsidR="000D155B" w:rsidRPr="000D155B" w:rsidDel="007D5D07">
          <w:rPr>
            <w:rFonts w:ascii="Arial" w:hAnsi="Arial" w:cs="Times New Roman"/>
            <w:color w:val="000000"/>
            <w:sz w:val="22"/>
            <w:szCs w:val="22"/>
          </w:rPr>
          <w:delText>s</w:delText>
        </w:r>
      </w:del>
      <w:r w:rsidR="000D155B" w:rsidRPr="000D155B">
        <w:rPr>
          <w:rFonts w:ascii="Arial" w:hAnsi="Arial" w:cs="Times New Roman"/>
          <w:color w:val="000000"/>
          <w:sz w:val="22"/>
          <w:szCs w:val="22"/>
        </w:rPr>
        <w:t xml:space="preserve"> time</w:t>
      </w:r>
      <w:ins w:id="262" w:author="Pam Hunt" w:date="2015-08-27T10:34:00Z">
        <w:r w:rsidR="007D5D07">
          <w:rPr>
            <w:rFonts w:ascii="Arial" w:hAnsi="Arial" w:cs="Times New Roman"/>
            <w:color w:val="000000"/>
            <w:sz w:val="22"/>
            <w:szCs w:val="22"/>
          </w:rPr>
          <w:t>-</w:t>
        </w:r>
      </w:ins>
      <w:del w:id="263" w:author="Pam Hunt" w:date="2015-08-27T10:34:00Z">
        <w:r w:rsidR="000D155B" w:rsidRPr="000D155B" w:rsidDel="007D5D07">
          <w:rPr>
            <w:rFonts w:ascii="Arial" w:hAnsi="Arial" w:cs="Times New Roman"/>
            <w:color w:val="000000"/>
            <w:sz w:val="22"/>
            <w:szCs w:val="22"/>
          </w:rPr>
          <w:delText xml:space="preserve"> </w:delText>
        </w:r>
      </w:del>
      <w:r w:rsidR="000D155B" w:rsidRPr="000D155B">
        <w:rPr>
          <w:rFonts w:ascii="Arial" w:hAnsi="Arial" w:cs="Times New Roman"/>
          <w:color w:val="000000"/>
          <w:sz w:val="22"/>
          <w:szCs w:val="22"/>
        </w:rPr>
        <w:t>series analysis. More complex computations create drill</w:t>
      </w:r>
      <w:ins w:id="264" w:author="Pam Hunt" w:date="2015-08-27T10:36:00Z">
        <w:r w:rsidR="007D5D07">
          <w:rPr>
            <w:rFonts w:ascii="Arial" w:hAnsi="Arial" w:cs="Times New Roman"/>
            <w:color w:val="000000"/>
            <w:sz w:val="22"/>
            <w:szCs w:val="22"/>
          </w:rPr>
          <w:t>-</w:t>
        </w:r>
      </w:ins>
      <w:del w:id="265" w:author="Pam Hunt" w:date="2015-08-27T10:36:00Z">
        <w:r w:rsidR="000D155B" w:rsidRPr="000D155B" w:rsidDel="007D5D07">
          <w:rPr>
            <w:rFonts w:ascii="Arial" w:hAnsi="Arial" w:cs="Times New Roman"/>
            <w:color w:val="000000"/>
            <w:sz w:val="22"/>
            <w:szCs w:val="22"/>
          </w:rPr>
          <w:delText xml:space="preserve"> </w:delText>
        </w:r>
      </w:del>
      <w:r w:rsidR="000D155B" w:rsidRPr="000D155B">
        <w:rPr>
          <w:rFonts w:ascii="Arial" w:hAnsi="Arial" w:cs="Times New Roman"/>
          <w:color w:val="000000"/>
          <w:sz w:val="22"/>
          <w:szCs w:val="22"/>
        </w:rPr>
        <w:t xml:space="preserve">downs and roll-ups that can later be navigated and even incrementally added to. Different solutions have different capabilities with respect to how well they support aggregations. It is hard to </w:t>
      </w:r>
      <w:del w:id="266" w:author="Pam Hunt" w:date="2015-08-27T10:36:00Z">
        <w:r w:rsidR="000D155B" w:rsidRPr="000D155B" w:rsidDel="007D5D07">
          <w:rPr>
            <w:rFonts w:ascii="Arial" w:hAnsi="Arial" w:cs="Times New Roman"/>
            <w:color w:val="000000"/>
            <w:sz w:val="22"/>
            <w:szCs w:val="22"/>
          </w:rPr>
          <w:delText xml:space="preserve">very specific </w:delText>
        </w:r>
      </w:del>
      <w:ins w:id="267" w:author="Pam Hunt" w:date="2015-08-27T10:36:00Z">
        <w:r w:rsidR="007D5D07">
          <w:rPr>
            <w:rFonts w:ascii="Arial" w:hAnsi="Arial" w:cs="Times New Roman"/>
            <w:color w:val="000000"/>
            <w:sz w:val="22"/>
            <w:szCs w:val="22"/>
          </w:rPr>
          <w:t xml:space="preserve">specify a </w:t>
        </w:r>
      </w:ins>
      <w:r w:rsidR="000D155B" w:rsidRPr="000D155B">
        <w:rPr>
          <w:rFonts w:ascii="Arial" w:hAnsi="Arial" w:cs="Times New Roman"/>
          <w:color w:val="000000"/>
          <w:sz w:val="22"/>
          <w:szCs w:val="22"/>
        </w:rPr>
        <w:t xml:space="preserve">scale for this capability. At a higher level we categorize as follows. A system supporting </w:t>
      </w:r>
      <w:r w:rsidR="000D155B" w:rsidRPr="000D155B">
        <w:rPr>
          <w:rFonts w:ascii="Arial" w:hAnsi="Arial" w:cs="Times New Roman"/>
          <w:i/>
          <w:iCs/>
          <w:color w:val="000000"/>
          <w:sz w:val="22"/>
          <w:szCs w:val="22"/>
        </w:rPr>
        <w:t>advanced</w:t>
      </w:r>
      <w:r w:rsidR="000D155B" w:rsidRPr="000D155B">
        <w:rPr>
          <w:rFonts w:ascii="Arial" w:hAnsi="Arial" w:cs="Times New Roman"/>
          <w:color w:val="000000"/>
          <w:sz w:val="22"/>
          <w:szCs w:val="22"/>
        </w:rPr>
        <w:t xml:space="preserve"> aggregations provides ways of doing hierarchical roll-ups and drill</w:t>
      </w:r>
      <w:ins w:id="268" w:author="Pam Hunt" w:date="2015-08-27T10:37:00Z">
        <w:r w:rsidR="007D5D07">
          <w:rPr>
            <w:rFonts w:ascii="Arial" w:hAnsi="Arial" w:cs="Times New Roman"/>
            <w:color w:val="000000"/>
            <w:sz w:val="22"/>
            <w:szCs w:val="22"/>
          </w:rPr>
          <w:t>-</w:t>
        </w:r>
      </w:ins>
      <w:del w:id="269" w:author="Pam Hunt" w:date="2015-08-27T10:37:00Z">
        <w:r w:rsidR="000D155B" w:rsidRPr="000D155B" w:rsidDel="007D5D07">
          <w:rPr>
            <w:rFonts w:ascii="Arial" w:hAnsi="Arial" w:cs="Times New Roman"/>
            <w:color w:val="000000"/>
            <w:sz w:val="22"/>
            <w:szCs w:val="22"/>
          </w:rPr>
          <w:delText xml:space="preserve"> </w:delText>
        </w:r>
      </w:del>
      <w:r w:rsidR="000D155B" w:rsidRPr="000D155B">
        <w:rPr>
          <w:rFonts w:ascii="Arial" w:hAnsi="Arial" w:cs="Times New Roman"/>
          <w:color w:val="000000"/>
          <w:sz w:val="22"/>
          <w:szCs w:val="22"/>
        </w:rPr>
        <w:t>downs</w:t>
      </w:r>
      <w:ins w:id="270" w:author="Pam Hunt" w:date="2015-08-27T10:37:00Z">
        <w:r w:rsidR="007D5D07">
          <w:rPr>
            <w:rFonts w:ascii="Arial" w:hAnsi="Arial" w:cs="Times New Roman"/>
            <w:color w:val="000000"/>
            <w:sz w:val="22"/>
            <w:szCs w:val="22"/>
          </w:rPr>
          <w:t>,</w:t>
        </w:r>
      </w:ins>
      <w:r w:rsidR="000D155B" w:rsidRPr="000D155B">
        <w:rPr>
          <w:rFonts w:ascii="Arial" w:hAnsi="Arial" w:cs="Times New Roman"/>
          <w:color w:val="000000"/>
          <w:sz w:val="22"/>
          <w:szCs w:val="22"/>
        </w:rPr>
        <w:t xml:space="preserve"> enabling efficient ways of querying. A system with </w:t>
      </w:r>
      <w:r w:rsidR="000D155B" w:rsidRPr="000D155B">
        <w:rPr>
          <w:rFonts w:ascii="Arial" w:hAnsi="Arial" w:cs="Times New Roman"/>
          <w:i/>
          <w:iCs/>
          <w:color w:val="000000"/>
          <w:sz w:val="22"/>
          <w:szCs w:val="22"/>
        </w:rPr>
        <w:t>basic</w:t>
      </w:r>
      <w:r w:rsidR="000D155B" w:rsidRPr="000D155B">
        <w:rPr>
          <w:rFonts w:ascii="Arial" w:hAnsi="Arial" w:cs="Times New Roman"/>
          <w:color w:val="000000"/>
          <w:sz w:val="22"/>
          <w:szCs w:val="22"/>
        </w:rPr>
        <w:t xml:space="preserve"> aggregation provide</w:t>
      </w:r>
      <w:ins w:id="271" w:author="Pam Hunt" w:date="2015-08-27T10:37:00Z">
        <w:r w:rsidR="007D5D07">
          <w:rPr>
            <w:rFonts w:ascii="Arial" w:hAnsi="Arial" w:cs="Times New Roman"/>
            <w:color w:val="000000"/>
            <w:sz w:val="22"/>
            <w:szCs w:val="22"/>
          </w:rPr>
          <w:t>s</w:t>
        </w:r>
      </w:ins>
      <w:r w:rsidR="000D155B" w:rsidRPr="000D155B">
        <w:rPr>
          <w:rFonts w:ascii="Arial" w:hAnsi="Arial" w:cs="Times New Roman"/>
          <w:color w:val="000000"/>
          <w:sz w:val="22"/>
          <w:szCs w:val="22"/>
        </w:rPr>
        <w:t xml:space="preserve"> </w:t>
      </w:r>
      <w:ins w:id="272" w:author="Pam Hunt" w:date="2015-08-27T10:37:00Z">
        <w:r w:rsidR="007D5D07">
          <w:rPr>
            <w:rFonts w:ascii="Arial" w:hAnsi="Arial" w:cs="Times New Roman"/>
            <w:color w:val="000000"/>
            <w:sz w:val="22"/>
            <w:szCs w:val="22"/>
          </w:rPr>
          <w:t xml:space="preserve">the </w:t>
        </w:r>
      </w:ins>
      <w:r w:rsidR="000D155B" w:rsidRPr="000D155B">
        <w:rPr>
          <w:rFonts w:ascii="Arial" w:hAnsi="Arial" w:cs="Times New Roman"/>
          <w:color w:val="000000"/>
          <w:sz w:val="22"/>
          <w:szCs w:val="22"/>
        </w:rPr>
        <w:t xml:space="preserve">means for counters and aggregations on single attributes. </w:t>
      </w:r>
      <w:r w:rsidR="000D155B" w:rsidRPr="000D155B">
        <w:rPr>
          <w:rFonts w:ascii="Arial" w:hAnsi="Arial" w:cs="Times New Roman"/>
          <w:i/>
          <w:iCs/>
          <w:color w:val="000000"/>
          <w:sz w:val="22"/>
          <w:szCs w:val="22"/>
        </w:rPr>
        <w:t>Medium</w:t>
      </w:r>
      <w:r w:rsidR="000D155B" w:rsidRPr="000D155B">
        <w:rPr>
          <w:rFonts w:ascii="Arial" w:hAnsi="Arial" w:cs="Times New Roman"/>
          <w:color w:val="000000"/>
          <w:sz w:val="22"/>
          <w:szCs w:val="22"/>
        </w:rPr>
        <w:t xml:space="preserve"> capability is a broad range </w:t>
      </w:r>
      <w:del w:id="273" w:author="Pam Hunt" w:date="2015-08-27T12:51:00Z">
        <w:r w:rsidR="000D155B" w:rsidRPr="000D155B" w:rsidDel="004C472C">
          <w:rPr>
            <w:rFonts w:ascii="Arial" w:hAnsi="Arial" w:cs="Times New Roman"/>
            <w:color w:val="000000"/>
            <w:sz w:val="22"/>
            <w:szCs w:val="22"/>
          </w:rPr>
          <w:delText xml:space="preserve">of capabilities </w:delText>
        </w:r>
      </w:del>
      <w:r w:rsidR="000D155B" w:rsidRPr="000D155B">
        <w:rPr>
          <w:rFonts w:ascii="Arial" w:hAnsi="Arial" w:cs="Times New Roman"/>
          <w:color w:val="000000"/>
          <w:sz w:val="22"/>
          <w:szCs w:val="22"/>
        </w:rPr>
        <w:t xml:space="preserve">between advanced and basic </w:t>
      </w:r>
      <w:ins w:id="274" w:author="Pam Hunt" w:date="2015-08-27T12:51:00Z">
        <w:r w:rsidR="004C472C">
          <w:rPr>
            <w:rFonts w:ascii="Arial" w:hAnsi="Arial" w:cs="Times New Roman"/>
            <w:color w:val="000000"/>
            <w:sz w:val="22"/>
            <w:szCs w:val="22"/>
          </w:rPr>
          <w:t xml:space="preserve">capabilities </w:t>
        </w:r>
      </w:ins>
      <w:r w:rsidR="000D155B" w:rsidRPr="000D155B">
        <w:rPr>
          <w:rFonts w:ascii="Arial" w:hAnsi="Arial" w:cs="Times New Roman"/>
          <w:color w:val="000000"/>
          <w:sz w:val="22"/>
          <w:szCs w:val="22"/>
        </w:rPr>
        <w:t>and includes things like time</w:t>
      </w:r>
      <w:ins w:id="275" w:author="Pam Hunt" w:date="2015-08-27T10:37:00Z">
        <w:r w:rsidR="007D5D07">
          <w:rPr>
            <w:rFonts w:ascii="Arial" w:hAnsi="Arial" w:cs="Times New Roman"/>
            <w:color w:val="000000"/>
            <w:sz w:val="22"/>
            <w:szCs w:val="22"/>
          </w:rPr>
          <w:t>-</w:t>
        </w:r>
      </w:ins>
      <w:del w:id="276" w:author="Pam Hunt" w:date="2015-08-27T10:37:00Z">
        <w:r w:rsidR="000D155B" w:rsidRPr="000D155B" w:rsidDel="007D5D07">
          <w:rPr>
            <w:rFonts w:ascii="Arial" w:hAnsi="Arial" w:cs="Times New Roman"/>
            <w:color w:val="000000"/>
            <w:sz w:val="22"/>
            <w:szCs w:val="22"/>
          </w:rPr>
          <w:delText xml:space="preserve"> </w:delText>
        </w:r>
      </w:del>
      <w:r w:rsidR="000D155B" w:rsidRPr="000D155B">
        <w:rPr>
          <w:rFonts w:ascii="Arial" w:hAnsi="Arial" w:cs="Times New Roman"/>
          <w:color w:val="000000"/>
          <w:sz w:val="22"/>
          <w:szCs w:val="22"/>
        </w:rPr>
        <w:t>series aggregation.</w:t>
      </w:r>
    </w:p>
    <w:p w:rsidR="000D155B" w:rsidRPr="000D155B" w:rsidRDefault="000D155B" w:rsidP="000D155B">
      <w:pPr>
        <w:spacing w:after="240"/>
        <w:rPr>
          <w:rFonts w:ascii="Times" w:eastAsia="Times New Roman" w:hAnsi="Times" w:cs="Times New Roman"/>
          <w:sz w:val="20"/>
          <w:szCs w:val="20"/>
        </w:rPr>
      </w:pP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The following table summarizes the dimensions, what they characterize</w:t>
      </w:r>
      <w:ins w:id="277" w:author="Pam Hunt" w:date="2015-08-27T10:37:00Z">
        <w:r w:rsidR="007D5D07">
          <w:rPr>
            <w:rFonts w:ascii="Arial" w:hAnsi="Arial" w:cs="Times New Roman"/>
            <w:color w:val="000000"/>
            <w:sz w:val="22"/>
            <w:szCs w:val="22"/>
          </w:rPr>
          <w:t>,</w:t>
        </w:r>
      </w:ins>
      <w:r w:rsidRPr="000D155B">
        <w:rPr>
          <w:rFonts w:ascii="Arial" w:hAnsi="Arial" w:cs="Times New Roman"/>
          <w:color w:val="000000"/>
          <w:sz w:val="22"/>
          <w:szCs w:val="22"/>
        </w:rPr>
        <w:t xml:space="preserve"> and </w:t>
      </w:r>
      <w:ins w:id="278" w:author="Pam Hunt" w:date="2015-08-27T10:37:00Z">
        <w:r w:rsidR="007D5D07">
          <w:rPr>
            <w:rFonts w:ascii="Arial" w:hAnsi="Arial" w:cs="Times New Roman"/>
            <w:color w:val="000000"/>
            <w:sz w:val="22"/>
            <w:szCs w:val="22"/>
          </w:rPr>
          <w:t xml:space="preserve">the </w:t>
        </w:r>
      </w:ins>
      <w:r w:rsidRPr="000D155B">
        <w:rPr>
          <w:rFonts w:ascii="Arial" w:hAnsi="Arial" w:cs="Times New Roman"/>
          <w:color w:val="000000"/>
          <w:sz w:val="22"/>
          <w:szCs w:val="22"/>
        </w:rPr>
        <w:t>types of values we consider along the dimensions. Observe that this is not an exact science</w:t>
      </w:r>
      <w:del w:id="279" w:author="Pam Hunt" w:date="2015-08-27T10:37:00Z">
        <w:r w:rsidRPr="000D155B" w:rsidDel="007D5D07">
          <w:rPr>
            <w:rFonts w:ascii="Arial" w:hAnsi="Arial" w:cs="Times New Roman"/>
            <w:color w:val="000000"/>
            <w:sz w:val="22"/>
            <w:szCs w:val="22"/>
          </w:rPr>
          <w:delText xml:space="preserve">, </w:delText>
        </w:r>
      </w:del>
      <w:ins w:id="280" w:author="Pam Hunt" w:date="2015-08-27T10:37:00Z">
        <w:r w:rsidR="007D5D07">
          <w:rPr>
            <w:rFonts w:ascii="Arial" w:hAnsi="Arial" w:cs="Times New Roman"/>
            <w:color w:val="000000"/>
            <w:sz w:val="22"/>
            <w:szCs w:val="22"/>
          </w:rPr>
          <w:t>;</w:t>
        </w:r>
        <w:r w:rsidR="007D5D07" w:rsidRPr="000D155B">
          <w:rPr>
            <w:rFonts w:ascii="Arial" w:hAnsi="Arial" w:cs="Times New Roman"/>
            <w:color w:val="000000"/>
            <w:sz w:val="22"/>
            <w:szCs w:val="22"/>
          </w:rPr>
          <w:t xml:space="preserve"> </w:t>
        </w:r>
      </w:ins>
      <w:r w:rsidRPr="000D155B">
        <w:rPr>
          <w:rFonts w:ascii="Arial" w:hAnsi="Arial" w:cs="Times New Roman"/>
          <w:color w:val="000000"/>
          <w:sz w:val="22"/>
          <w:szCs w:val="22"/>
        </w:rPr>
        <w:t>rather</w:t>
      </w:r>
      <w:ins w:id="281" w:author="Pam Hunt" w:date="2015-08-27T10:37:00Z">
        <w:r w:rsidR="007D5D07">
          <w:rPr>
            <w:rFonts w:ascii="Arial" w:hAnsi="Arial" w:cs="Times New Roman"/>
            <w:color w:val="000000"/>
            <w:sz w:val="22"/>
            <w:szCs w:val="22"/>
          </w:rPr>
          <w:t>,</w:t>
        </w:r>
      </w:ins>
      <w:r w:rsidRPr="000D155B">
        <w:rPr>
          <w:rFonts w:ascii="Arial" w:hAnsi="Arial" w:cs="Times New Roman"/>
          <w:color w:val="000000"/>
          <w:sz w:val="22"/>
          <w:szCs w:val="22"/>
        </w:rPr>
        <w:t xml:space="preserve"> we use this to characterize and enhance our understanding of data</w:t>
      </w:r>
      <w:ins w:id="282" w:author="Pam Hunt" w:date="2015-08-27T10:37:00Z">
        <w:r w:rsidR="007D5D07">
          <w:rPr>
            <w:rFonts w:ascii="Arial" w:hAnsi="Arial" w:cs="Times New Roman"/>
            <w:color w:val="000000"/>
            <w:sz w:val="22"/>
            <w:szCs w:val="22"/>
          </w:rPr>
          <w:t>-</w:t>
        </w:r>
      </w:ins>
      <w:del w:id="283" w:author="Pam Hunt" w:date="2015-08-27T10:37:00Z">
        <w:r w:rsidRPr="000D155B" w:rsidDel="007D5D07">
          <w:rPr>
            <w:rFonts w:ascii="Arial" w:hAnsi="Arial" w:cs="Times New Roman"/>
            <w:color w:val="000000"/>
            <w:sz w:val="22"/>
            <w:szCs w:val="22"/>
          </w:rPr>
          <w:delText xml:space="preserve"> </w:delText>
        </w:r>
      </w:del>
      <w:r w:rsidRPr="000D155B">
        <w:rPr>
          <w:rFonts w:ascii="Arial" w:hAnsi="Arial" w:cs="Times New Roman"/>
          <w:color w:val="000000"/>
          <w:sz w:val="22"/>
          <w:szCs w:val="22"/>
        </w:rPr>
        <w:t>processing solutions for analytics.</w:t>
      </w:r>
    </w:p>
    <w:p w:rsidR="000D155B" w:rsidRPr="000D155B" w:rsidRDefault="000D155B" w:rsidP="000D155B">
      <w:pPr>
        <w:rPr>
          <w:rFonts w:ascii="Times" w:eastAsia="Times New Roman" w:hAnsi="Times" w:cs="Times New Roman"/>
          <w:sz w:val="20"/>
          <w:szCs w:val="20"/>
        </w:rPr>
      </w:pPr>
    </w:p>
    <w:p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Summary of Dimensions</w:t>
      </w: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Each dimension can be viewed from two sides. The first is to understand how you</w:t>
      </w:r>
      <w:ins w:id="284" w:author="Pam Hunt" w:date="2015-08-27T10:38:00Z">
        <w:r w:rsidR="007D5D07">
          <w:rPr>
            <w:rFonts w:ascii="Arial" w:hAnsi="Arial" w:cs="Times New Roman"/>
            <w:color w:val="000000"/>
            <w:sz w:val="22"/>
            <w:szCs w:val="22"/>
          </w:rPr>
          <w:t>r</w:t>
        </w:r>
      </w:ins>
      <w:r w:rsidRPr="000D155B">
        <w:rPr>
          <w:rFonts w:ascii="Arial" w:hAnsi="Arial" w:cs="Times New Roman"/>
          <w:color w:val="000000"/>
          <w:sz w:val="22"/>
          <w:szCs w:val="22"/>
        </w:rPr>
        <w:t xml:space="preserve"> expected data and processing needs can be characterized with respect to the dimension. The second is how a specific technology meets your specific needs.</w:t>
      </w:r>
    </w:p>
    <w:p w:rsidR="000D155B" w:rsidRPr="000D155B" w:rsidRDefault="000D155B" w:rsidP="000D155B">
      <w:pPr>
        <w:rPr>
          <w:rFonts w:ascii="Times" w:eastAsia="Times New Roman" w:hAnsi="Times" w:cs="Times New Roman"/>
          <w:sz w:val="20"/>
          <w:szCs w:val="20"/>
        </w:rPr>
      </w:pPr>
    </w:p>
    <w:tbl>
      <w:tblPr>
        <w:tblW w:w="0" w:type="auto"/>
        <w:tblCellMar>
          <w:top w:w="15" w:type="dxa"/>
          <w:left w:w="15" w:type="dxa"/>
          <w:bottom w:w="15" w:type="dxa"/>
          <w:right w:w="15" w:type="dxa"/>
        </w:tblCellMar>
        <w:tblLook w:val="04A0"/>
      </w:tblPr>
      <w:tblGrid>
        <w:gridCol w:w="1181"/>
        <w:gridCol w:w="1557"/>
        <w:gridCol w:w="3564"/>
        <w:gridCol w:w="2548"/>
      </w:tblGrid>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Aspect</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Dimension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Values</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Data</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7D5D07">
            <w:pPr>
              <w:spacing w:line="0" w:lineRule="atLeast"/>
              <w:rPr>
                <w:rFonts w:ascii="Times" w:hAnsi="Times" w:cs="Times New Roman"/>
                <w:sz w:val="20"/>
                <w:szCs w:val="20"/>
              </w:rPr>
            </w:pPr>
            <w:r w:rsidRPr="000D155B">
              <w:rPr>
                <w:rFonts w:ascii="Arial" w:hAnsi="Arial" w:cs="Times New Roman"/>
                <w:color w:val="000000"/>
                <w:sz w:val="18"/>
                <w:szCs w:val="18"/>
              </w:rPr>
              <w:t xml:space="preserve">What variety of </w:t>
            </w:r>
            <w:ins w:id="285" w:author="Pam Hunt" w:date="2015-08-27T10:38:00Z">
              <w:r w:rsidR="007D5D07">
                <w:rPr>
                  <w:rFonts w:ascii="Arial" w:hAnsi="Arial" w:cs="Times New Roman"/>
                  <w:color w:val="000000"/>
                  <w:sz w:val="18"/>
                  <w:szCs w:val="18"/>
                </w:rPr>
                <w:t xml:space="preserve">data </w:t>
              </w:r>
            </w:ins>
            <w:r w:rsidRPr="000D155B">
              <w:rPr>
                <w:rFonts w:ascii="Arial" w:hAnsi="Arial" w:cs="Times New Roman"/>
                <w:color w:val="000000"/>
                <w:sz w:val="18"/>
                <w:szCs w:val="18"/>
              </w:rPr>
              <w:t xml:space="preserve">structure </w:t>
            </w:r>
            <w:del w:id="286" w:author="Pam Hunt" w:date="2015-08-27T10:38:00Z">
              <w:r w:rsidRPr="000D155B" w:rsidDel="007D5D07">
                <w:rPr>
                  <w:rFonts w:ascii="Arial" w:hAnsi="Arial" w:cs="Times New Roman"/>
                  <w:color w:val="000000"/>
                  <w:sz w:val="18"/>
                  <w:szCs w:val="18"/>
                </w:rPr>
                <w:delText xml:space="preserve">for the data </w:delText>
              </w:r>
            </w:del>
            <w:r w:rsidRPr="000D155B">
              <w:rPr>
                <w:rFonts w:ascii="Arial" w:hAnsi="Arial" w:cs="Times New Roman"/>
                <w:color w:val="000000"/>
                <w:sz w:val="18"/>
                <w:szCs w:val="18"/>
              </w:rPr>
              <w:t>can the solution deal with efficiently and accurately</w:t>
            </w:r>
            <w:ins w:id="287" w:author="Pam Hunt" w:date="2015-08-27T10:38:00Z">
              <w:r w:rsidR="007D5D07">
                <w:rPr>
                  <w:rFonts w:ascii="Arial" w:hAnsi="Arial" w:cs="Times New Roman"/>
                  <w:color w:val="000000"/>
                  <w:sz w:val="18"/>
                  <w:szCs w:val="18"/>
                </w:rPr>
                <w:t>?</w:t>
              </w:r>
            </w:ins>
            <w:del w:id="288" w:author="Pam Hunt" w:date="2015-08-27T10:38:00Z">
              <w:r w:rsidRPr="000D155B" w:rsidDel="007D5D07">
                <w:rPr>
                  <w:rFonts w:ascii="Arial" w:hAnsi="Arial" w:cs="Times New Roman"/>
                  <w:color w:val="000000"/>
                  <w:sz w:val="18"/>
                  <w:szCs w:val="18"/>
                </w:rPr>
                <w:delText>..</w:delText>
              </w:r>
            </w:del>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del w:id="289" w:author="Pam Hunt" w:date="2015-08-27T12:51:00Z">
              <w:r w:rsidRPr="000D155B" w:rsidDel="004C472C">
                <w:rPr>
                  <w:rFonts w:ascii="Arial" w:hAnsi="Arial" w:cs="Times New Roman"/>
                  <w:color w:val="000000"/>
                  <w:sz w:val="18"/>
                  <w:szCs w:val="18"/>
                </w:rPr>
                <w:delText>s</w:delText>
              </w:r>
            </w:del>
            <w:ins w:id="290" w:author="Pam Hunt" w:date="2015-08-27T12:51:00Z">
              <w:r w:rsidR="004C472C">
                <w:rPr>
                  <w:rFonts w:ascii="Arial" w:hAnsi="Arial" w:cs="Times New Roman"/>
                  <w:color w:val="000000"/>
                  <w:sz w:val="18"/>
                  <w:szCs w:val="18"/>
                </w:rPr>
                <w:t>S</w:t>
              </w:r>
            </w:ins>
            <w:r w:rsidRPr="000D155B">
              <w:rPr>
                <w:rFonts w:ascii="Arial" w:hAnsi="Arial" w:cs="Times New Roman"/>
                <w:color w:val="000000"/>
                <w:sz w:val="18"/>
                <w:szCs w:val="18"/>
              </w:rPr>
              <w:t xml:space="preserve">tructured, </w:t>
            </w:r>
            <w:proofErr w:type="spellStart"/>
            <w:r w:rsidRPr="000D155B">
              <w:rPr>
                <w:rFonts w:ascii="Arial" w:hAnsi="Arial" w:cs="Times New Roman"/>
                <w:color w:val="000000"/>
                <w:sz w:val="18"/>
                <w:szCs w:val="18"/>
              </w:rPr>
              <w:t>semi</w:t>
            </w:r>
            <w:del w:id="291" w:author="Pam Hunt" w:date="2015-08-27T10:38:00Z">
              <w:r w:rsidRPr="000D155B" w:rsidDel="007D5D07">
                <w:rPr>
                  <w:rFonts w:ascii="Arial" w:hAnsi="Arial" w:cs="Times New Roman"/>
                  <w:color w:val="000000"/>
                  <w:sz w:val="18"/>
                  <w:szCs w:val="18"/>
                </w:rPr>
                <w:delText>-</w:delText>
              </w:r>
            </w:del>
            <w:r w:rsidRPr="000D155B">
              <w:rPr>
                <w:rFonts w:ascii="Arial" w:hAnsi="Arial" w:cs="Times New Roman"/>
                <w:color w:val="000000"/>
                <w:sz w:val="18"/>
                <w:szCs w:val="18"/>
              </w:rPr>
              <w:t>structured</w:t>
            </w:r>
            <w:proofErr w:type="spellEnd"/>
            <w:r w:rsidRPr="000D155B">
              <w:rPr>
                <w:rFonts w:ascii="Arial" w:hAnsi="Arial" w:cs="Times New Roman"/>
                <w:color w:val="000000"/>
                <w:sz w:val="18"/>
                <w:szCs w:val="18"/>
              </w:rPr>
              <w:t>, mixed-structure, unstructured</w:t>
            </w:r>
            <w:del w:id="292" w:author="Pam Hunt" w:date="2015-08-27T12:52:00Z">
              <w:r w:rsidRPr="000D155B" w:rsidDel="004C472C">
                <w:rPr>
                  <w:rFonts w:ascii="Arial" w:hAnsi="Arial" w:cs="Times New Roman"/>
                  <w:color w:val="000000"/>
                  <w:sz w:val="18"/>
                  <w:szCs w:val="18"/>
                </w:rPr>
                <w:delText>.</w:delText>
              </w:r>
            </w:del>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7D5D07">
            <w:pPr>
              <w:spacing w:line="0" w:lineRule="atLeast"/>
              <w:rPr>
                <w:rFonts w:ascii="Times" w:hAnsi="Times" w:cs="Times New Roman"/>
                <w:sz w:val="20"/>
                <w:szCs w:val="20"/>
              </w:rPr>
            </w:pPr>
            <w:r w:rsidRPr="000D155B">
              <w:rPr>
                <w:rFonts w:ascii="Arial" w:hAnsi="Arial" w:cs="Times New Roman"/>
                <w:color w:val="000000"/>
                <w:sz w:val="18"/>
                <w:szCs w:val="18"/>
              </w:rPr>
              <w:t xml:space="preserve">How big </w:t>
            </w:r>
            <w:del w:id="293" w:author="Pam Hunt" w:date="2015-08-27T10:38:00Z">
              <w:r w:rsidRPr="000D155B" w:rsidDel="007D5D07">
                <w:rPr>
                  <w:rFonts w:ascii="Arial" w:hAnsi="Arial" w:cs="Times New Roman"/>
                  <w:color w:val="000000"/>
                  <w:sz w:val="18"/>
                  <w:szCs w:val="18"/>
                </w:rPr>
                <w:delText xml:space="preserve">is </w:delText>
              </w:r>
            </w:del>
            <w:ins w:id="294" w:author="Pam Hunt" w:date="2015-08-27T10:38:00Z">
              <w:r w:rsidR="007D5D07">
                <w:rPr>
                  <w:rFonts w:ascii="Arial" w:hAnsi="Arial" w:cs="Times New Roman"/>
                  <w:color w:val="000000"/>
                  <w:sz w:val="18"/>
                  <w:szCs w:val="18"/>
                </w:rPr>
                <w:t>are</w:t>
              </w:r>
              <w:r w:rsidR="007D5D07" w:rsidRPr="000D155B">
                <w:rPr>
                  <w:rFonts w:ascii="Arial" w:hAnsi="Arial" w:cs="Times New Roman"/>
                  <w:color w:val="000000"/>
                  <w:sz w:val="18"/>
                  <w:szCs w:val="18"/>
                </w:rPr>
                <w:t xml:space="preserve"> </w:t>
              </w:r>
            </w:ins>
            <w:r w:rsidRPr="000D155B">
              <w:rPr>
                <w:rFonts w:ascii="Arial" w:hAnsi="Arial" w:cs="Times New Roman"/>
                <w:color w:val="000000"/>
                <w:sz w:val="18"/>
                <w:szCs w:val="18"/>
              </w:rPr>
              <w:t>your expected data</w:t>
            </w:r>
            <w:ins w:id="295" w:author="Pam Hunt" w:date="2015-08-27T10:38:00Z">
              <w:r w:rsidR="007D5D07">
                <w:rPr>
                  <w:rFonts w:ascii="Arial" w:hAnsi="Arial" w:cs="Times New Roman"/>
                  <w:color w:val="000000"/>
                  <w:sz w:val="18"/>
                  <w:szCs w:val="18"/>
                </w:rPr>
                <w:t>,</w:t>
              </w:r>
            </w:ins>
            <w:r w:rsidRPr="000D155B">
              <w:rPr>
                <w:rFonts w:ascii="Arial" w:hAnsi="Arial" w:cs="Times New Roman"/>
                <w:color w:val="000000"/>
                <w:sz w:val="18"/>
                <w:szCs w:val="18"/>
              </w:rPr>
              <w:t xml:space="preserve"> and how does that match what the technology can efficiently deal with</w:t>
            </w:r>
            <w:ins w:id="296" w:author="Pam Hunt" w:date="2015-08-27T10:38:00Z">
              <w:r w:rsidR="007D5D07">
                <w:rPr>
                  <w:rFonts w:ascii="Arial" w:hAnsi="Arial" w:cs="Times New Roman"/>
                  <w:color w:val="000000"/>
                  <w:sz w:val="18"/>
                  <w:szCs w:val="18"/>
                </w:rPr>
                <w:t>?</w:t>
              </w:r>
            </w:ins>
            <w:del w:id="297" w:author="Pam Hunt" w:date="2015-08-27T10:38:00Z">
              <w:r w:rsidRPr="000D155B" w:rsidDel="007D5D07">
                <w:rPr>
                  <w:rFonts w:ascii="Arial" w:hAnsi="Arial" w:cs="Times New Roman"/>
                  <w:color w:val="000000"/>
                  <w:sz w:val="18"/>
                  <w:szCs w:val="18"/>
                </w:rPr>
                <w:delText>.</w:delText>
              </w:r>
            </w:del>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rPr>
                <w:rFonts w:ascii="Times" w:hAnsi="Times" w:cs="Times New Roman"/>
                <w:sz w:val="20"/>
                <w:szCs w:val="20"/>
              </w:rPr>
            </w:pPr>
            <w:r w:rsidRPr="000D155B">
              <w:rPr>
                <w:rFonts w:ascii="Arial" w:hAnsi="Arial" w:cs="Times New Roman"/>
                <w:color w:val="000000"/>
                <w:sz w:val="18"/>
                <w:szCs w:val="18"/>
              </w:rPr>
              <w:t xml:space="preserve">S: </w:t>
            </w:r>
            <w:ins w:id="298" w:author="Pam Hunt" w:date="2015-08-27T12:57:00Z">
              <w:r w:rsidR="004C472C">
                <w:rPr>
                  <w:rFonts w:ascii="Arial" w:hAnsi="Arial" w:cs="Times New Roman"/>
                  <w:color w:val="000000"/>
                  <w:sz w:val="18"/>
                  <w:szCs w:val="18"/>
                </w:rPr>
                <w:t>m</w:t>
              </w:r>
            </w:ins>
            <w:del w:id="299" w:author="Pam Hunt" w:date="2015-08-27T12:57:00Z">
              <w:r w:rsidRPr="000D155B" w:rsidDel="004C472C">
                <w:rPr>
                  <w:rFonts w:ascii="Arial" w:hAnsi="Arial" w:cs="Times New Roman"/>
                  <w:color w:val="000000"/>
                  <w:sz w:val="18"/>
                  <w:szCs w:val="18"/>
                </w:rPr>
                <w:delText>M</w:delText>
              </w:r>
            </w:del>
            <w:r w:rsidRPr="000D155B">
              <w:rPr>
                <w:rFonts w:ascii="Arial" w:hAnsi="Arial" w:cs="Times New Roman"/>
                <w:color w:val="000000"/>
                <w:sz w:val="18"/>
                <w:szCs w:val="18"/>
              </w:rPr>
              <w:t>egabyte</w:t>
            </w:r>
          </w:p>
          <w:p w:rsidR="000D155B" w:rsidRPr="000D155B" w:rsidRDefault="000D155B" w:rsidP="000D155B">
            <w:pPr>
              <w:rPr>
                <w:rFonts w:ascii="Times" w:hAnsi="Times" w:cs="Times New Roman"/>
                <w:sz w:val="20"/>
                <w:szCs w:val="20"/>
              </w:rPr>
            </w:pPr>
            <w:r w:rsidRPr="000D155B">
              <w:rPr>
                <w:rFonts w:ascii="Arial" w:hAnsi="Arial" w:cs="Times New Roman"/>
                <w:color w:val="000000"/>
                <w:sz w:val="18"/>
                <w:szCs w:val="18"/>
              </w:rPr>
              <w:t xml:space="preserve">M: </w:t>
            </w:r>
            <w:ins w:id="300" w:author="Pam Hunt" w:date="2015-08-27T12:57:00Z">
              <w:r w:rsidR="004C472C">
                <w:rPr>
                  <w:rFonts w:ascii="Arial" w:hAnsi="Arial" w:cs="Times New Roman"/>
                  <w:color w:val="000000"/>
                  <w:sz w:val="18"/>
                  <w:szCs w:val="18"/>
                </w:rPr>
                <w:t>g</w:t>
              </w:r>
            </w:ins>
            <w:del w:id="301" w:author="Pam Hunt" w:date="2015-08-27T12:57:00Z">
              <w:r w:rsidRPr="000D155B" w:rsidDel="004C472C">
                <w:rPr>
                  <w:rFonts w:ascii="Arial" w:hAnsi="Arial" w:cs="Times New Roman"/>
                  <w:color w:val="000000"/>
                  <w:sz w:val="18"/>
                  <w:szCs w:val="18"/>
                </w:rPr>
                <w:delText>G</w:delText>
              </w:r>
            </w:del>
            <w:r w:rsidRPr="000D155B">
              <w:rPr>
                <w:rFonts w:ascii="Arial" w:hAnsi="Arial" w:cs="Times New Roman"/>
                <w:color w:val="000000"/>
                <w:sz w:val="18"/>
                <w:szCs w:val="18"/>
              </w:rPr>
              <w:t>igabytes</w:t>
            </w:r>
          </w:p>
          <w:p w:rsidR="000D155B" w:rsidRPr="000D155B" w:rsidRDefault="000D155B" w:rsidP="000D155B">
            <w:pPr>
              <w:rPr>
                <w:rFonts w:ascii="Times" w:hAnsi="Times" w:cs="Times New Roman"/>
                <w:sz w:val="20"/>
                <w:szCs w:val="20"/>
              </w:rPr>
            </w:pPr>
            <w:r w:rsidRPr="000D155B">
              <w:rPr>
                <w:rFonts w:ascii="Arial" w:hAnsi="Arial" w:cs="Times New Roman"/>
                <w:color w:val="000000"/>
                <w:sz w:val="18"/>
                <w:szCs w:val="18"/>
              </w:rPr>
              <w:t xml:space="preserve">L: </w:t>
            </w:r>
            <w:ins w:id="302" w:author="Pam Hunt" w:date="2015-08-27T12:57:00Z">
              <w:r w:rsidR="004C472C">
                <w:rPr>
                  <w:rFonts w:ascii="Arial" w:hAnsi="Arial" w:cs="Times New Roman"/>
                  <w:color w:val="000000"/>
                  <w:sz w:val="18"/>
                  <w:szCs w:val="18"/>
                </w:rPr>
                <w:t>t</w:t>
              </w:r>
            </w:ins>
            <w:del w:id="303" w:author="Pam Hunt" w:date="2015-08-27T12:57:00Z">
              <w:r w:rsidRPr="000D155B" w:rsidDel="004C472C">
                <w:rPr>
                  <w:rFonts w:ascii="Arial" w:hAnsi="Arial" w:cs="Times New Roman"/>
                  <w:color w:val="000000"/>
                  <w:sz w:val="18"/>
                  <w:szCs w:val="18"/>
                </w:rPr>
                <w:delText>T</w:delText>
              </w:r>
            </w:del>
            <w:r w:rsidRPr="000D155B">
              <w:rPr>
                <w:rFonts w:ascii="Arial" w:hAnsi="Arial" w:cs="Times New Roman"/>
                <w:color w:val="000000"/>
                <w:sz w:val="18"/>
                <w:szCs w:val="18"/>
              </w:rPr>
              <w:t>erabytes</w:t>
            </w:r>
          </w:p>
          <w:p w:rsidR="000D155B" w:rsidRPr="000D155B" w:rsidRDefault="000D155B" w:rsidP="000D155B">
            <w:pPr>
              <w:rPr>
                <w:rFonts w:ascii="Times" w:hAnsi="Times" w:cs="Times New Roman"/>
                <w:sz w:val="20"/>
                <w:szCs w:val="20"/>
              </w:rPr>
            </w:pPr>
            <w:r w:rsidRPr="000D155B">
              <w:rPr>
                <w:rFonts w:ascii="Arial" w:hAnsi="Arial" w:cs="Times New Roman"/>
                <w:color w:val="000000"/>
                <w:sz w:val="18"/>
                <w:szCs w:val="18"/>
              </w:rPr>
              <w:t>XL: 100</w:t>
            </w:r>
            <w:del w:id="304" w:author="Pam Hunt" w:date="2015-08-27T10:38:00Z">
              <w:r w:rsidRPr="000D155B" w:rsidDel="007D5D07">
                <w:rPr>
                  <w:rFonts w:ascii="Arial" w:hAnsi="Arial" w:cs="Times New Roman"/>
                  <w:color w:val="000000"/>
                  <w:sz w:val="18"/>
                  <w:szCs w:val="18"/>
                </w:rPr>
                <w:delText>’</w:delText>
              </w:r>
            </w:del>
            <w:r w:rsidRPr="000D155B">
              <w:rPr>
                <w:rFonts w:ascii="Arial" w:hAnsi="Arial" w:cs="Times New Roman"/>
                <w:color w:val="000000"/>
                <w:sz w:val="18"/>
                <w:szCs w:val="18"/>
              </w:rPr>
              <w:t xml:space="preserve">s of </w:t>
            </w:r>
            <w:del w:id="305" w:author="Pam Hunt" w:date="2015-08-27T10:38:00Z">
              <w:r w:rsidRPr="000D155B" w:rsidDel="007D5D07">
                <w:rPr>
                  <w:rFonts w:ascii="Arial" w:hAnsi="Arial" w:cs="Times New Roman"/>
                  <w:color w:val="000000"/>
                  <w:sz w:val="18"/>
                  <w:szCs w:val="18"/>
                </w:rPr>
                <w:delText>Terabytes</w:delText>
              </w:r>
            </w:del>
            <w:ins w:id="306" w:author="Pam Hunt" w:date="2015-08-27T10:38:00Z">
              <w:r w:rsidR="007D5D07">
                <w:rPr>
                  <w:rFonts w:ascii="Arial" w:hAnsi="Arial" w:cs="Times New Roman"/>
                  <w:color w:val="000000"/>
                  <w:sz w:val="18"/>
                  <w:szCs w:val="18"/>
                </w:rPr>
                <w:t>t</w:t>
              </w:r>
              <w:r w:rsidR="007D5D07" w:rsidRPr="000D155B">
                <w:rPr>
                  <w:rFonts w:ascii="Arial" w:hAnsi="Arial" w:cs="Times New Roman"/>
                  <w:color w:val="000000"/>
                  <w:sz w:val="18"/>
                  <w:szCs w:val="18"/>
                </w:rPr>
                <w:t>erabytes</w:t>
              </w:r>
            </w:ins>
            <w:r w:rsidRPr="000D155B">
              <w:rPr>
                <w:rFonts w:ascii="Arial" w:hAnsi="Arial" w:cs="Times New Roman"/>
                <w:color w:val="000000"/>
                <w:sz w:val="18"/>
                <w:szCs w:val="18"/>
              </w:rPr>
              <w:t>.</w:t>
            </w:r>
          </w:p>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 xml:space="preserve">XXL: </w:t>
            </w:r>
            <w:proofErr w:type="spellStart"/>
            <w:ins w:id="307" w:author="Pam Hunt" w:date="2015-08-27T12:57:00Z">
              <w:r w:rsidR="004C472C">
                <w:rPr>
                  <w:rFonts w:ascii="Arial" w:hAnsi="Arial" w:cs="Times New Roman"/>
                  <w:color w:val="000000"/>
                  <w:sz w:val="18"/>
                  <w:szCs w:val="18"/>
                </w:rPr>
                <w:t>p</w:t>
              </w:r>
            </w:ins>
            <w:del w:id="308" w:author="Pam Hunt" w:date="2015-08-27T12:57:00Z">
              <w:r w:rsidRPr="000D155B" w:rsidDel="004C472C">
                <w:rPr>
                  <w:rFonts w:ascii="Arial" w:hAnsi="Arial" w:cs="Times New Roman"/>
                  <w:color w:val="000000"/>
                  <w:sz w:val="18"/>
                  <w:szCs w:val="18"/>
                </w:rPr>
                <w:delText>P</w:delText>
              </w:r>
            </w:del>
            <w:r w:rsidRPr="000D155B">
              <w:rPr>
                <w:rFonts w:ascii="Arial" w:hAnsi="Arial" w:cs="Times New Roman"/>
                <w:color w:val="000000"/>
                <w:sz w:val="18"/>
                <w:szCs w:val="18"/>
              </w:rPr>
              <w:t>etabytes</w:t>
            </w:r>
            <w:proofErr w:type="spellEnd"/>
            <w:r w:rsidRPr="000D155B">
              <w:rPr>
                <w:rFonts w:ascii="Arial" w:hAnsi="Arial" w:cs="Times New Roman"/>
                <w:color w:val="000000"/>
                <w:sz w:val="18"/>
                <w:szCs w:val="18"/>
              </w:rPr>
              <w:t>.</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Sink Latency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7D5D07">
            <w:pPr>
              <w:spacing w:line="0" w:lineRule="atLeast"/>
              <w:rPr>
                <w:rFonts w:ascii="Times" w:hAnsi="Times" w:cs="Times New Roman"/>
                <w:sz w:val="20"/>
                <w:szCs w:val="20"/>
              </w:rPr>
            </w:pPr>
            <w:r w:rsidRPr="000D155B">
              <w:rPr>
                <w:rFonts w:ascii="Arial" w:hAnsi="Arial" w:cs="Times New Roman"/>
                <w:color w:val="000000"/>
                <w:sz w:val="18"/>
                <w:szCs w:val="18"/>
              </w:rPr>
              <w:t xml:space="preserve">Velocity of data as it arrives </w:t>
            </w:r>
            <w:del w:id="309" w:author="Pam Hunt" w:date="2015-08-27T10:39:00Z">
              <w:r w:rsidRPr="000D155B" w:rsidDel="007D5D07">
                <w:rPr>
                  <w:rFonts w:ascii="Arial" w:hAnsi="Arial" w:cs="Times New Roman"/>
                  <w:color w:val="000000"/>
                  <w:sz w:val="18"/>
                  <w:szCs w:val="18"/>
                </w:rPr>
                <w:delText xml:space="preserve">to the </w:delText>
              </w:r>
            </w:del>
            <w:r w:rsidRPr="000D155B">
              <w:rPr>
                <w:rFonts w:ascii="Arial" w:hAnsi="Arial" w:cs="Times New Roman"/>
                <w:color w:val="000000"/>
                <w:sz w:val="18"/>
                <w:szCs w:val="18"/>
              </w:rPr>
              <w:t>in</w:t>
            </w:r>
            <w:del w:id="310" w:author="Pam Hunt" w:date="2015-08-27T10:39:00Z">
              <w:r w:rsidRPr="000D155B" w:rsidDel="007D5D07">
                <w:rPr>
                  <w:rFonts w:ascii="Arial" w:hAnsi="Arial" w:cs="Times New Roman"/>
                  <w:color w:val="000000"/>
                  <w:sz w:val="18"/>
                  <w:szCs w:val="18"/>
                </w:rPr>
                <w:delText>to</w:delText>
              </w:r>
            </w:del>
            <w:r w:rsidRPr="000D155B">
              <w:rPr>
                <w:rFonts w:ascii="Arial" w:hAnsi="Arial" w:cs="Times New Roman"/>
                <w:color w:val="000000"/>
                <w:sz w:val="18"/>
                <w:szCs w:val="18"/>
              </w:rPr>
              <w:t xml:space="preserve"> the system</w:t>
            </w:r>
            <w:ins w:id="311" w:author="Pam Hunt" w:date="2015-08-27T10:39:00Z">
              <w:r w:rsidR="007D5D07">
                <w:rPr>
                  <w:rFonts w:ascii="Arial" w:hAnsi="Arial" w:cs="Times New Roman"/>
                  <w:color w:val="000000"/>
                  <w:sz w:val="18"/>
                  <w:szCs w:val="18"/>
                </w:rPr>
                <w:t>:</w:t>
              </w:r>
            </w:ins>
            <w:del w:id="312" w:author="Pam Hunt" w:date="2015-08-27T10:39:00Z">
              <w:r w:rsidRPr="000D155B" w:rsidDel="007D5D07">
                <w:rPr>
                  <w:rFonts w:ascii="Arial" w:hAnsi="Arial" w:cs="Times New Roman"/>
                  <w:color w:val="000000"/>
                  <w:sz w:val="18"/>
                  <w:szCs w:val="18"/>
                </w:rPr>
                <w:delText>.</w:delText>
              </w:r>
            </w:del>
            <w:r w:rsidRPr="000D155B">
              <w:rPr>
                <w:rFonts w:ascii="Arial" w:hAnsi="Arial" w:cs="Times New Roman"/>
                <w:color w:val="000000"/>
                <w:sz w:val="18"/>
                <w:szCs w:val="18"/>
              </w:rPr>
              <w:t xml:space="preserve"> How efficiently can the system ingest the data as </w:t>
            </w:r>
            <w:del w:id="313" w:author="Pam Hunt" w:date="2015-08-27T10:39:00Z">
              <w:r w:rsidRPr="000D155B" w:rsidDel="007D5D07">
                <w:rPr>
                  <w:rFonts w:ascii="Arial" w:hAnsi="Arial" w:cs="Times New Roman"/>
                  <w:color w:val="000000"/>
                  <w:sz w:val="18"/>
                  <w:szCs w:val="18"/>
                </w:rPr>
                <w:delText xml:space="preserve">it </w:delText>
              </w:r>
            </w:del>
            <w:ins w:id="314" w:author="Pam Hunt" w:date="2015-08-27T10:39:00Z">
              <w:r w:rsidR="007D5D07">
                <w:rPr>
                  <w:rFonts w:ascii="Arial" w:hAnsi="Arial" w:cs="Times New Roman"/>
                  <w:color w:val="000000"/>
                  <w:sz w:val="18"/>
                  <w:szCs w:val="18"/>
                </w:rPr>
                <w:t xml:space="preserve">they </w:t>
              </w:r>
            </w:ins>
            <w:r w:rsidRPr="000D155B">
              <w:rPr>
                <w:rFonts w:ascii="Arial" w:hAnsi="Arial" w:cs="Times New Roman"/>
                <w:color w:val="000000"/>
                <w:sz w:val="18"/>
                <w:szCs w:val="18"/>
              </w:rPr>
              <w:t>arrive</w:t>
            </w:r>
            <w:del w:id="315" w:author="Pam Hunt" w:date="2015-08-27T10:39:00Z">
              <w:r w:rsidRPr="000D155B" w:rsidDel="007D5D07">
                <w:rPr>
                  <w:rFonts w:ascii="Arial" w:hAnsi="Arial" w:cs="Times New Roman"/>
                  <w:color w:val="000000"/>
                  <w:sz w:val="18"/>
                  <w:szCs w:val="18"/>
                </w:rPr>
                <w:delText>s</w:delText>
              </w:r>
            </w:del>
            <w:ins w:id="316" w:author="Pam Hunt" w:date="2015-08-27T10:39:00Z">
              <w:r w:rsidR="007D5D07">
                <w:rPr>
                  <w:rFonts w:ascii="Arial" w:hAnsi="Arial" w:cs="Times New Roman"/>
                  <w:color w:val="000000"/>
                  <w:sz w:val="18"/>
                  <w:szCs w:val="18"/>
                </w:rPr>
                <w:t>?</w:t>
              </w:r>
            </w:ins>
            <w:del w:id="317" w:author="Pam Hunt" w:date="2015-08-27T10:39:00Z">
              <w:r w:rsidRPr="000D155B" w:rsidDel="007D5D07">
                <w:rPr>
                  <w:rFonts w:ascii="Arial" w:hAnsi="Arial" w:cs="Times New Roman"/>
                  <w:color w:val="000000"/>
                  <w:sz w:val="18"/>
                  <w:szCs w:val="18"/>
                </w:rPr>
                <w:delText>.</w:delText>
              </w:r>
            </w:del>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rPr>
                <w:rFonts w:ascii="Times" w:hAnsi="Times" w:cs="Times New Roman"/>
                <w:sz w:val="20"/>
                <w:szCs w:val="20"/>
              </w:rPr>
            </w:pPr>
            <w:del w:id="318" w:author="Pam Hunt" w:date="2015-08-27T10:39:00Z">
              <w:r w:rsidRPr="000D155B" w:rsidDel="007D5D07">
                <w:rPr>
                  <w:rFonts w:ascii="Arial" w:hAnsi="Arial" w:cs="Times New Roman"/>
                  <w:b/>
                  <w:bCs/>
                  <w:color w:val="000000"/>
                  <w:sz w:val="18"/>
                  <w:szCs w:val="18"/>
                </w:rPr>
                <w:delText xml:space="preserve">very </w:delText>
              </w:r>
            </w:del>
            <w:ins w:id="319" w:author="Pam Hunt" w:date="2015-08-27T10:39:00Z">
              <w:r w:rsidR="007D5D07">
                <w:rPr>
                  <w:rFonts w:ascii="Arial" w:hAnsi="Arial" w:cs="Times New Roman"/>
                  <w:b/>
                  <w:bCs/>
                  <w:color w:val="000000"/>
                  <w:sz w:val="18"/>
                  <w:szCs w:val="18"/>
                </w:rPr>
                <w:t>V</w:t>
              </w:r>
              <w:r w:rsidR="007D5D07" w:rsidRPr="000D155B">
                <w:rPr>
                  <w:rFonts w:ascii="Arial" w:hAnsi="Arial" w:cs="Times New Roman"/>
                  <w:b/>
                  <w:bCs/>
                  <w:color w:val="000000"/>
                  <w:sz w:val="18"/>
                  <w:szCs w:val="18"/>
                </w:rPr>
                <w:t xml:space="preserve">ery </w:t>
              </w:r>
            </w:ins>
            <w:r w:rsidRPr="000D155B">
              <w:rPr>
                <w:rFonts w:ascii="Arial" w:hAnsi="Arial" w:cs="Times New Roman"/>
                <w:b/>
                <w:bCs/>
                <w:color w:val="000000"/>
                <w:sz w:val="18"/>
                <w:szCs w:val="18"/>
              </w:rPr>
              <w:t>hig</w:t>
            </w:r>
            <w:r w:rsidR="007C6DBB" w:rsidRPr="007C6DBB">
              <w:rPr>
                <w:rFonts w:ascii="Arial" w:hAnsi="Arial" w:cs="Times New Roman"/>
                <w:b/>
                <w:color w:val="000000"/>
                <w:sz w:val="18"/>
                <w:szCs w:val="18"/>
              </w:rPr>
              <w:t>h</w:t>
            </w:r>
            <w:r w:rsidRPr="000D155B">
              <w:rPr>
                <w:rFonts w:ascii="Arial" w:hAnsi="Arial" w:cs="Times New Roman"/>
                <w:color w:val="000000"/>
                <w:sz w:val="18"/>
                <w:szCs w:val="18"/>
              </w:rPr>
              <w:t>:</w:t>
            </w:r>
            <w:ins w:id="320" w:author="Pam Hunt" w:date="2015-08-27T10:54:00Z">
              <w:r w:rsidR="004B61E1">
                <w:rPr>
                  <w:rFonts w:ascii="Arial" w:hAnsi="Arial" w:cs="Times New Roman"/>
                  <w:color w:val="000000"/>
                  <w:sz w:val="18"/>
                  <w:szCs w:val="18"/>
                </w:rPr>
                <w:t xml:space="preserve"> </w:t>
              </w:r>
            </w:ins>
            <w:del w:id="321" w:author="Pam Hunt" w:date="2015-08-27T12:52:00Z">
              <w:r w:rsidRPr="000D155B" w:rsidDel="004C472C">
                <w:rPr>
                  <w:rFonts w:ascii="Arial" w:hAnsi="Arial" w:cs="Times New Roman"/>
                  <w:color w:val="000000"/>
                  <w:sz w:val="18"/>
                  <w:szCs w:val="18"/>
                </w:rPr>
                <w:delText>&gt;</w:delText>
              </w:r>
            </w:del>
            <w:ins w:id="322" w:author="Pam Hunt" w:date="2015-08-27T12:57:00Z">
              <w:r w:rsidR="004C472C">
                <w:rPr>
                  <w:rFonts w:ascii="Arial" w:hAnsi="Arial" w:cs="Times New Roman"/>
                  <w:color w:val="000000"/>
                  <w:sz w:val="18"/>
                  <w:szCs w:val="18"/>
                </w:rPr>
                <w:t>g</w:t>
              </w:r>
            </w:ins>
            <w:ins w:id="323" w:author="Pam Hunt" w:date="2015-08-27T12:52:00Z">
              <w:r w:rsidR="004C472C">
                <w:rPr>
                  <w:rFonts w:ascii="Arial" w:hAnsi="Arial" w:cs="Times New Roman"/>
                  <w:color w:val="000000"/>
                  <w:sz w:val="18"/>
                  <w:szCs w:val="18"/>
                </w:rPr>
                <w:t>reater than</w:t>
              </w:r>
            </w:ins>
            <w:r w:rsidRPr="000D155B">
              <w:rPr>
                <w:rFonts w:ascii="Arial" w:hAnsi="Arial" w:cs="Times New Roman"/>
                <w:color w:val="000000"/>
                <w:sz w:val="18"/>
                <w:szCs w:val="18"/>
              </w:rPr>
              <w:t xml:space="preserve"> hundreds or more updates per seconds</w:t>
            </w:r>
            <w:del w:id="324" w:author="Pam Hunt" w:date="2015-08-27T12:57:00Z">
              <w:r w:rsidRPr="000D155B" w:rsidDel="004C472C">
                <w:rPr>
                  <w:rFonts w:ascii="Arial" w:hAnsi="Arial" w:cs="Times New Roman"/>
                  <w:color w:val="000000"/>
                  <w:sz w:val="18"/>
                  <w:szCs w:val="18"/>
                </w:rPr>
                <w:delText>.</w:delText>
              </w:r>
            </w:del>
          </w:p>
          <w:p w:rsidR="000D155B" w:rsidRPr="000D155B" w:rsidRDefault="000D155B" w:rsidP="000D155B">
            <w:pPr>
              <w:rPr>
                <w:rFonts w:ascii="Times" w:hAnsi="Times" w:cs="Times New Roman"/>
                <w:sz w:val="20"/>
                <w:szCs w:val="20"/>
              </w:rPr>
            </w:pPr>
            <w:del w:id="325" w:author="Pam Hunt" w:date="2015-08-27T10:39:00Z">
              <w:r w:rsidRPr="000D155B" w:rsidDel="007D5D07">
                <w:rPr>
                  <w:rFonts w:ascii="Arial" w:hAnsi="Arial" w:cs="Times New Roman"/>
                  <w:b/>
                  <w:bCs/>
                  <w:color w:val="000000"/>
                  <w:sz w:val="18"/>
                  <w:szCs w:val="18"/>
                </w:rPr>
                <w:delText>high</w:delText>
              </w:r>
            </w:del>
            <w:ins w:id="326" w:author="Pam Hunt" w:date="2015-08-27T10:39:00Z">
              <w:r w:rsidR="007D5D07">
                <w:rPr>
                  <w:rFonts w:ascii="Arial" w:hAnsi="Arial" w:cs="Times New Roman"/>
                  <w:b/>
                  <w:bCs/>
                  <w:color w:val="000000"/>
                  <w:sz w:val="18"/>
                  <w:szCs w:val="18"/>
                </w:rPr>
                <w:t>H</w:t>
              </w:r>
              <w:r w:rsidR="007D5D07" w:rsidRPr="000D155B">
                <w:rPr>
                  <w:rFonts w:ascii="Arial" w:hAnsi="Arial" w:cs="Times New Roman"/>
                  <w:b/>
                  <w:bCs/>
                  <w:color w:val="000000"/>
                  <w:sz w:val="18"/>
                  <w:szCs w:val="18"/>
                </w:rPr>
                <w:t>igh</w:t>
              </w:r>
            </w:ins>
            <w:r w:rsidRPr="000D155B">
              <w:rPr>
                <w:rFonts w:ascii="Arial" w:hAnsi="Arial" w:cs="Times New Roman"/>
                <w:color w:val="000000"/>
                <w:sz w:val="18"/>
                <w:szCs w:val="18"/>
              </w:rPr>
              <w:t xml:space="preserve">: </w:t>
            </w:r>
            <w:del w:id="327" w:author="Pam Hunt" w:date="2015-08-27T12:57:00Z">
              <w:r w:rsidRPr="000D155B" w:rsidDel="004C472C">
                <w:rPr>
                  <w:rFonts w:ascii="Arial" w:hAnsi="Arial" w:cs="Times New Roman"/>
                  <w:color w:val="000000"/>
                  <w:sz w:val="18"/>
                  <w:szCs w:val="18"/>
                </w:rPr>
                <w:delText>&gt;</w:delText>
              </w:r>
              <w:r w:rsidR="00351F18" w:rsidDel="004C472C">
                <w:rPr>
                  <w:rFonts w:ascii="Arial" w:hAnsi="Arial" w:cs="Times New Roman"/>
                  <w:color w:val="000000"/>
                  <w:sz w:val="18"/>
                  <w:szCs w:val="18"/>
                </w:rPr>
                <w:delText xml:space="preserve"> </w:delText>
              </w:r>
            </w:del>
            <w:del w:id="328" w:author="Pam Hunt" w:date="2015-08-27T10:58:00Z">
              <w:r w:rsidRPr="000D155B" w:rsidDel="003573A6">
                <w:rPr>
                  <w:rFonts w:ascii="Arial" w:hAnsi="Arial" w:cs="Times New Roman"/>
                  <w:color w:val="000000"/>
                  <w:sz w:val="18"/>
                  <w:szCs w:val="18"/>
                </w:rPr>
                <w:delText xml:space="preserve">hundreds </w:delText>
              </w:r>
            </w:del>
            <w:ins w:id="329" w:author="Pam Hunt" w:date="2015-08-27T12:56:00Z">
              <w:r w:rsidR="004C472C">
                <w:rPr>
                  <w:rFonts w:ascii="Arial" w:hAnsi="Arial" w:cs="Times New Roman"/>
                  <w:color w:val="000000"/>
                  <w:sz w:val="18"/>
                  <w:szCs w:val="18"/>
                </w:rPr>
                <w:t>h</w:t>
              </w:r>
            </w:ins>
            <w:ins w:id="330" w:author="Pam Hunt" w:date="2015-08-27T10:58:00Z">
              <w:r w:rsidR="003573A6" w:rsidRPr="000D155B">
                <w:rPr>
                  <w:rFonts w:ascii="Arial" w:hAnsi="Arial" w:cs="Times New Roman"/>
                  <w:color w:val="000000"/>
                  <w:sz w:val="18"/>
                  <w:szCs w:val="18"/>
                </w:rPr>
                <w:t xml:space="preserve">undreds </w:t>
              </w:r>
            </w:ins>
            <w:r w:rsidRPr="000D155B">
              <w:rPr>
                <w:rFonts w:ascii="Arial" w:hAnsi="Arial" w:cs="Times New Roman"/>
                <w:color w:val="000000"/>
                <w:sz w:val="18"/>
                <w:szCs w:val="18"/>
              </w:rPr>
              <w:t>or more updates per hour</w:t>
            </w:r>
            <w:del w:id="331" w:author="Pam Hunt" w:date="2015-08-27T12:57:00Z">
              <w:r w:rsidRPr="000D155B" w:rsidDel="004C472C">
                <w:rPr>
                  <w:rFonts w:ascii="Arial" w:hAnsi="Arial" w:cs="Times New Roman"/>
                  <w:color w:val="000000"/>
                  <w:sz w:val="18"/>
                  <w:szCs w:val="18"/>
                </w:rPr>
                <w:delText>.</w:delText>
              </w:r>
            </w:del>
          </w:p>
          <w:p w:rsidR="000D155B" w:rsidRPr="000D155B" w:rsidRDefault="000D155B" w:rsidP="000D155B">
            <w:pPr>
              <w:rPr>
                <w:rFonts w:ascii="Times" w:hAnsi="Times" w:cs="Times New Roman"/>
                <w:sz w:val="20"/>
                <w:szCs w:val="20"/>
              </w:rPr>
            </w:pPr>
            <w:del w:id="332" w:author="Pam Hunt" w:date="2015-08-27T10:39:00Z">
              <w:r w:rsidRPr="000D155B" w:rsidDel="007D5D07">
                <w:rPr>
                  <w:rFonts w:ascii="Arial" w:hAnsi="Arial" w:cs="Times New Roman"/>
                  <w:b/>
                  <w:bCs/>
                  <w:color w:val="000000"/>
                  <w:sz w:val="18"/>
                  <w:szCs w:val="18"/>
                </w:rPr>
                <w:delText>medium</w:delText>
              </w:r>
            </w:del>
            <w:ins w:id="333" w:author="Pam Hunt" w:date="2015-08-27T10:58:00Z">
              <w:r w:rsidR="003573A6">
                <w:rPr>
                  <w:rFonts w:ascii="Arial" w:hAnsi="Arial" w:cs="Times New Roman"/>
                  <w:b/>
                  <w:bCs/>
                  <w:color w:val="000000"/>
                  <w:sz w:val="18"/>
                  <w:szCs w:val="18"/>
                </w:rPr>
                <w:t>M</w:t>
              </w:r>
            </w:ins>
            <w:ins w:id="334" w:author="Pam Hunt" w:date="2015-08-27T10:39:00Z">
              <w:r w:rsidR="007D5D07" w:rsidRPr="000D155B">
                <w:rPr>
                  <w:rFonts w:ascii="Arial" w:hAnsi="Arial" w:cs="Times New Roman"/>
                  <w:b/>
                  <w:bCs/>
                  <w:color w:val="000000"/>
                  <w:sz w:val="18"/>
                  <w:szCs w:val="18"/>
                </w:rPr>
                <w:t>edium</w:t>
              </w:r>
            </w:ins>
            <w:r w:rsidRPr="000D155B">
              <w:rPr>
                <w:rFonts w:ascii="Arial" w:hAnsi="Arial" w:cs="Times New Roman"/>
                <w:color w:val="000000"/>
                <w:sz w:val="18"/>
                <w:szCs w:val="18"/>
              </w:rPr>
              <w:t xml:space="preserve">: </w:t>
            </w:r>
            <w:del w:id="335" w:author="Pam Hunt" w:date="2015-08-27T10:58:00Z">
              <w:r w:rsidRPr="000D155B" w:rsidDel="003573A6">
                <w:rPr>
                  <w:rFonts w:ascii="Arial" w:hAnsi="Arial" w:cs="Times New Roman"/>
                  <w:color w:val="000000"/>
                  <w:sz w:val="18"/>
                  <w:szCs w:val="18"/>
                </w:rPr>
                <w:delText xml:space="preserve">data </w:delText>
              </w:r>
            </w:del>
            <w:ins w:id="336" w:author="Pam Hunt" w:date="2015-08-27T12:56:00Z">
              <w:r w:rsidR="004C472C">
                <w:rPr>
                  <w:rFonts w:ascii="Arial" w:hAnsi="Arial" w:cs="Times New Roman"/>
                  <w:color w:val="000000"/>
                  <w:sz w:val="18"/>
                  <w:szCs w:val="18"/>
                </w:rPr>
                <w:t>d</w:t>
              </w:r>
            </w:ins>
            <w:ins w:id="337" w:author="Pam Hunt" w:date="2015-08-27T10:58:00Z">
              <w:r w:rsidR="003573A6" w:rsidRPr="000D155B">
                <w:rPr>
                  <w:rFonts w:ascii="Arial" w:hAnsi="Arial" w:cs="Times New Roman"/>
                  <w:color w:val="000000"/>
                  <w:sz w:val="18"/>
                  <w:szCs w:val="18"/>
                </w:rPr>
                <w:t xml:space="preserve">ata </w:t>
              </w:r>
            </w:ins>
            <w:r w:rsidRPr="000D155B">
              <w:rPr>
                <w:rFonts w:ascii="Arial" w:hAnsi="Arial" w:cs="Times New Roman"/>
                <w:color w:val="000000"/>
                <w:sz w:val="18"/>
                <w:szCs w:val="18"/>
              </w:rPr>
              <w:t>updated a few times on an hourly basis</w:t>
            </w:r>
            <w:del w:id="338" w:author="Pam Hunt" w:date="2015-08-27T12:56:00Z">
              <w:r w:rsidRPr="000D155B" w:rsidDel="004C472C">
                <w:rPr>
                  <w:rFonts w:ascii="Arial" w:hAnsi="Arial" w:cs="Times New Roman"/>
                  <w:color w:val="000000"/>
                  <w:sz w:val="18"/>
                  <w:szCs w:val="18"/>
                </w:rPr>
                <w:delText>.</w:delText>
              </w:r>
            </w:del>
          </w:p>
          <w:p w:rsidR="000D155B" w:rsidRPr="000D155B" w:rsidRDefault="000D155B" w:rsidP="000D155B">
            <w:pPr>
              <w:rPr>
                <w:rFonts w:ascii="Times" w:hAnsi="Times" w:cs="Times New Roman"/>
                <w:sz w:val="20"/>
                <w:szCs w:val="20"/>
              </w:rPr>
            </w:pPr>
            <w:del w:id="339" w:author="Pam Hunt" w:date="2015-08-27T10:58:00Z">
              <w:r w:rsidRPr="000D155B" w:rsidDel="003573A6">
                <w:rPr>
                  <w:rFonts w:ascii="Arial" w:hAnsi="Arial" w:cs="Times New Roman"/>
                  <w:b/>
                  <w:bCs/>
                  <w:color w:val="000000"/>
                  <w:sz w:val="18"/>
                  <w:szCs w:val="18"/>
                </w:rPr>
                <w:delText>low</w:delText>
              </w:r>
            </w:del>
            <w:ins w:id="340" w:author="Pam Hunt" w:date="2015-08-27T10:58:00Z">
              <w:r w:rsidR="003573A6">
                <w:rPr>
                  <w:rFonts w:ascii="Arial" w:hAnsi="Arial" w:cs="Times New Roman"/>
                  <w:b/>
                  <w:bCs/>
                  <w:color w:val="000000"/>
                  <w:sz w:val="18"/>
                  <w:szCs w:val="18"/>
                </w:rPr>
                <w:t>L</w:t>
              </w:r>
              <w:r w:rsidR="003573A6" w:rsidRPr="000D155B">
                <w:rPr>
                  <w:rFonts w:ascii="Arial" w:hAnsi="Arial" w:cs="Times New Roman"/>
                  <w:b/>
                  <w:bCs/>
                  <w:color w:val="000000"/>
                  <w:sz w:val="18"/>
                  <w:szCs w:val="18"/>
                </w:rPr>
                <w:t>ow</w:t>
              </w:r>
            </w:ins>
            <w:r w:rsidRPr="000D155B">
              <w:rPr>
                <w:rFonts w:ascii="Arial" w:hAnsi="Arial" w:cs="Times New Roman"/>
                <w:color w:val="000000"/>
                <w:sz w:val="18"/>
                <w:szCs w:val="18"/>
              </w:rPr>
              <w:t xml:space="preserve">: </w:t>
            </w:r>
            <w:del w:id="341" w:author="Pam Hunt" w:date="2015-08-27T10:59:00Z">
              <w:r w:rsidRPr="000D155B" w:rsidDel="003573A6">
                <w:rPr>
                  <w:rFonts w:ascii="Arial" w:hAnsi="Arial" w:cs="Times New Roman"/>
                  <w:color w:val="000000"/>
                  <w:sz w:val="18"/>
                  <w:szCs w:val="18"/>
                </w:rPr>
                <w:delText xml:space="preserve">data </w:delText>
              </w:r>
            </w:del>
            <w:ins w:id="342" w:author="Pam Hunt" w:date="2015-08-27T12:56:00Z">
              <w:r w:rsidR="004C472C">
                <w:rPr>
                  <w:rFonts w:ascii="Arial" w:hAnsi="Arial" w:cs="Times New Roman"/>
                  <w:color w:val="000000"/>
                  <w:sz w:val="18"/>
                  <w:szCs w:val="18"/>
                </w:rPr>
                <w:t>d</w:t>
              </w:r>
            </w:ins>
            <w:ins w:id="343" w:author="Pam Hunt" w:date="2015-08-27T10:59:00Z">
              <w:r w:rsidR="003573A6" w:rsidRPr="000D155B">
                <w:rPr>
                  <w:rFonts w:ascii="Arial" w:hAnsi="Arial" w:cs="Times New Roman"/>
                  <w:color w:val="000000"/>
                  <w:sz w:val="18"/>
                  <w:szCs w:val="18"/>
                </w:rPr>
                <w:t xml:space="preserve">ata </w:t>
              </w:r>
            </w:ins>
            <w:r w:rsidRPr="000D155B">
              <w:rPr>
                <w:rFonts w:ascii="Arial" w:hAnsi="Arial" w:cs="Times New Roman"/>
                <w:color w:val="000000"/>
                <w:sz w:val="18"/>
                <w:szCs w:val="18"/>
              </w:rPr>
              <w:t>updated daily or less frequently</w:t>
            </w:r>
            <w:del w:id="344" w:author="Pam Hunt" w:date="2015-08-27T12:56:00Z">
              <w:r w:rsidRPr="000D155B" w:rsidDel="004C472C">
                <w:rPr>
                  <w:rFonts w:ascii="Arial" w:hAnsi="Arial" w:cs="Times New Roman"/>
                  <w:color w:val="000000"/>
                  <w:sz w:val="18"/>
                  <w:szCs w:val="18"/>
                </w:rPr>
                <w:delText>.</w:delText>
              </w:r>
            </w:del>
          </w:p>
          <w:p w:rsidR="000D155B" w:rsidRPr="000D155B" w:rsidRDefault="000D155B" w:rsidP="000D155B">
            <w:pPr>
              <w:spacing w:line="0" w:lineRule="atLeast"/>
              <w:rPr>
                <w:rFonts w:ascii="Times" w:eastAsia="Times New Roman" w:hAnsi="Times" w:cs="Times New Roman"/>
                <w:sz w:val="20"/>
                <w:szCs w:val="20"/>
              </w:rPr>
            </w:pP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Source Latency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4B61E1">
            <w:pPr>
              <w:spacing w:line="0" w:lineRule="atLeast"/>
              <w:rPr>
                <w:rFonts w:ascii="Times" w:hAnsi="Times" w:cs="Times New Roman"/>
                <w:sz w:val="20"/>
                <w:szCs w:val="20"/>
              </w:rPr>
            </w:pPr>
            <w:r w:rsidRPr="000D155B">
              <w:rPr>
                <w:rFonts w:ascii="Arial" w:hAnsi="Arial" w:cs="Times New Roman"/>
                <w:color w:val="000000"/>
                <w:sz w:val="18"/>
                <w:szCs w:val="18"/>
              </w:rPr>
              <w:t xml:space="preserve">The speed at which computations are reflected in the data that </w:t>
            </w:r>
            <w:del w:id="345" w:author="Pam Hunt" w:date="2015-08-27T10:54:00Z">
              <w:r w:rsidRPr="000D155B" w:rsidDel="004B61E1">
                <w:rPr>
                  <w:rFonts w:ascii="Arial" w:hAnsi="Arial" w:cs="Times New Roman"/>
                  <w:color w:val="000000"/>
                  <w:sz w:val="18"/>
                  <w:szCs w:val="18"/>
                </w:rPr>
                <w:delText xml:space="preserve">is </w:delText>
              </w:r>
            </w:del>
            <w:ins w:id="346" w:author="Pam Hunt" w:date="2015-08-27T10:54:00Z">
              <w:r w:rsidR="004B61E1">
                <w:rPr>
                  <w:rFonts w:ascii="Arial" w:hAnsi="Arial" w:cs="Times New Roman"/>
                  <w:color w:val="000000"/>
                  <w:sz w:val="18"/>
                  <w:szCs w:val="18"/>
                </w:rPr>
                <w:t>are</w:t>
              </w:r>
              <w:r w:rsidR="004B61E1" w:rsidRPr="000D155B">
                <w:rPr>
                  <w:rFonts w:ascii="Arial" w:hAnsi="Arial" w:cs="Times New Roman"/>
                  <w:color w:val="000000"/>
                  <w:sz w:val="18"/>
                  <w:szCs w:val="18"/>
                </w:rPr>
                <w:t xml:space="preserve"> </w:t>
              </w:r>
            </w:ins>
            <w:r w:rsidRPr="000D155B">
              <w:rPr>
                <w:rFonts w:ascii="Arial" w:hAnsi="Arial" w:cs="Times New Roman"/>
                <w:color w:val="000000"/>
                <w:sz w:val="18"/>
                <w:szCs w:val="18"/>
              </w:rPr>
              <w:t>used to power queries and analytics.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rPr>
                <w:rFonts w:ascii="Times" w:hAnsi="Times" w:cs="Times New Roman"/>
                <w:sz w:val="20"/>
                <w:szCs w:val="20"/>
              </w:rPr>
            </w:pPr>
            <w:del w:id="347" w:author="Pam Hunt" w:date="2015-08-27T10:54:00Z">
              <w:r w:rsidRPr="000D155B" w:rsidDel="004B61E1">
                <w:rPr>
                  <w:rFonts w:ascii="Arial" w:hAnsi="Arial" w:cs="Times New Roman"/>
                  <w:b/>
                  <w:bCs/>
                  <w:color w:val="000000"/>
                  <w:sz w:val="18"/>
                  <w:szCs w:val="18"/>
                </w:rPr>
                <w:delText>high</w:delText>
              </w:r>
            </w:del>
            <w:ins w:id="348" w:author="Pam Hunt" w:date="2015-08-27T10:54:00Z">
              <w:r w:rsidR="004B61E1">
                <w:rPr>
                  <w:rFonts w:ascii="Arial" w:hAnsi="Arial" w:cs="Times New Roman"/>
                  <w:b/>
                  <w:bCs/>
                  <w:color w:val="000000"/>
                  <w:sz w:val="18"/>
                  <w:szCs w:val="18"/>
                </w:rPr>
                <w:t>H</w:t>
              </w:r>
              <w:r w:rsidR="004B61E1" w:rsidRPr="000D155B">
                <w:rPr>
                  <w:rFonts w:ascii="Arial" w:hAnsi="Arial" w:cs="Times New Roman"/>
                  <w:b/>
                  <w:bCs/>
                  <w:color w:val="000000"/>
                  <w:sz w:val="18"/>
                  <w:szCs w:val="18"/>
                </w:rPr>
                <w:t>igh</w:t>
              </w:r>
            </w:ins>
            <w:r w:rsidRPr="000D155B">
              <w:rPr>
                <w:rFonts w:ascii="Arial" w:hAnsi="Arial" w:cs="Times New Roman"/>
                <w:color w:val="000000"/>
                <w:sz w:val="18"/>
                <w:szCs w:val="18"/>
              </w:rPr>
              <w:t xml:space="preserve">: </w:t>
            </w:r>
            <w:del w:id="349" w:author="Pam Hunt" w:date="2015-08-27T10:58:00Z">
              <w:r w:rsidRPr="000D155B" w:rsidDel="003573A6">
                <w:rPr>
                  <w:rFonts w:ascii="Arial" w:hAnsi="Arial" w:cs="Times New Roman"/>
                  <w:color w:val="000000"/>
                  <w:sz w:val="18"/>
                  <w:szCs w:val="18"/>
                </w:rPr>
                <w:delText>analytics</w:delText>
              </w:r>
              <w:r w:rsidR="00351F18" w:rsidDel="003573A6">
                <w:rPr>
                  <w:rFonts w:ascii="Arial" w:hAnsi="Arial" w:cs="Times New Roman"/>
                  <w:color w:val="000000"/>
                  <w:sz w:val="18"/>
                  <w:szCs w:val="18"/>
                </w:rPr>
                <w:delText xml:space="preserve"> </w:delText>
              </w:r>
            </w:del>
            <w:ins w:id="350" w:author="Pam Hunt" w:date="2015-08-27T10:58:00Z">
              <w:r w:rsidR="003573A6">
                <w:rPr>
                  <w:rFonts w:ascii="Arial" w:hAnsi="Arial" w:cs="Times New Roman"/>
                  <w:color w:val="000000"/>
                  <w:sz w:val="18"/>
                  <w:szCs w:val="18"/>
                </w:rPr>
                <w:t>A</w:t>
              </w:r>
              <w:r w:rsidR="003573A6" w:rsidRPr="000D155B">
                <w:rPr>
                  <w:rFonts w:ascii="Arial" w:hAnsi="Arial" w:cs="Times New Roman"/>
                  <w:color w:val="000000"/>
                  <w:sz w:val="18"/>
                  <w:szCs w:val="18"/>
                </w:rPr>
                <w:t>nalytics</w:t>
              </w:r>
              <w:r w:rsidR="003573A6">
                <w:rPr>
                  <w:rFonts w:ascii="Arial" w:hAnsi="Arial" w:cs="Times New Roman"/>
                  <w:color w:val="000000"/>
                  <w:sz w:val="18"/>
                  <w:szCs w:val="18"/>
                </w:rPr>
                <w:t xml:space="preserve"> </w:t>
              </w:r>
            </w:ins>
            <w:r w:rsidRPr="000D155B">
              <w:rPr>
                <w:rFonts w:ascii="Arial" w:hAnsi="Arial" w:cs="Times New Roman"/>
                <w:color w:val="000000"/>
                <w:sz w:val="18"/>
                <w:szCs w:val="18"/>
              </w:rPr>
              <w:t xml:space="preserve">data </w:t>
            </w:r>
            <w:del w:id="351" w:author="Pam Hunt" w:date="2015-08-27T10:58:00Z">
              <w:r w:rsidRPr="000D155B" w:rsidDel="003573A6">
                <w:rPr>
                  <w:rFonts w:ascii="Arial" w:hAnsi="Arial" w:cs="Times New Roman"/>
                  <w:color w:val="000000"/>
                  <w:sz w:val="18"/>
                  <w:szCs w:val="18"/>
                </w:rPr>
                <w:delText xml:space="preserve">is </w:delText>
              </w:r>
            </w:del>
            <w:ins w:id="352" w:author="Pam Hunt" w:date="2015-08-27T10:58:00Z">
              <w:r w:rsidR="003573A6">
                <w:rPr>
                  <w:rFonts w:ascii="Arial" w:hAnsi="Arial" w:cs="Times New Roman"/>
                  <w:color w:val="000000"/>
                  <w:sz w:val="18"/>
                  <w:szCs w:val="18"/>
                </w:rPr>
                <w:t>are</w:t>
              </w:r>
              <w:r w:rsidR="003573A6" w:rsidRPr="000D155B">
                <w:rPr>
                  <w:rFonts w:ascii="Arial" w:hAnsi="Arial" w:cs="Times New Roman"/>
                  <w:color w:val="000000"/>
                  <w:sz w:val="18"/>
                  <w:szCs w:val="18"/>
                </w:rPr>
                <w:t xml:space="preserve"> </w:t>
              </w:r>
            </w:ins>
            <w:r w:rsidRPr="000D155B">
              <w:rPr>
                <w:rFonts w:ascii="Arial" w:hAnsi="Arial" w:cs="Times New Roman"/>
                <w:color w:val="000000"/>
                <w:sz w:val="18"/>
                <w:szCs w:val="18"/>
              </w:rPr>
              <w:t>updated in real</w:t>
            </w:r>
            <w:del w:id="353" w:author="Pam Hunt" w:date="2015-08-27T10:58:00Z">
              <w:r w:rsidRPr="000D155B" w:rsidDel="003573A6">
                <w:rPr>
                  <w:rFonts w:ascii="Arial" w:hAnsi="Arial" w:cs="Times New Roman"/>
                  <w:color w:val="000000"/>
                  <w:sz w:val="18"/>
                  <w:szCs w:val="18"/>
                </w:rPr>
                <w:delText>-</w:delText>
              </w:r>
            </w:del>
            <w:ins w:id="354" w:author="Pam Hunt" w:date="2015-08-27T10:58:00Z">
              <w:r w:rsidR="003573A6">
                <w:rPr>
                  <w:rFonts w:ascii="Arial" w:hAnsi="Arial" w:cs="Times New Roman"/>
                  <w:color w:val="000000"/>
                  <w:sz w:val="18"/>
                  <w:szCs w:val="18"/>
                </w:rPr>
                <w:t xml:space="preserve"> </w:t>
              </w:r>
            </w:ins>
            <w:r w:rsidRPr="000D155B">
              <w:rPr>
                <w:rFonts w:ascii="Arial" w:hAnsi="Arial" w:cs="Times New Roman"/>
                <w:color w:val="000000"/>
                <w:sz w:val="18"/>
                <w:szCs w:val="18"/>
              </w:rPr>
              <w:t>time as new data come</w:t>
            </w:r>
            <w:del w:id="355" w:author="Pam Hunt" w:date="2015-08-27T10:58:00Z">
              <w:r w:rsidRPr="000D155B" w:rsidDel="003573A6">
                <w:rPr>
                  <w:rFonts w:ascii="Arial" w:hAnsi="Arial" w:cs="Times New Roman"/>
                  <w:color w:val="000000"/>
                  <w:sz w:val="18"/>
                  <w:szCs w:val="18"/>
                </w:rPr>
                <w:delText>s</w:delText>
              </w:r>
            </w:del>
            <w:r w:rsidRPr="000D155B">
              <w:rPr>
                <w:rFonts w:ascii="Arial" w:hAnsi="Arial" w:cs="Times New Roman"/>
                <w:color w:val="000000"/>
                <w:sz w:val="18"/>
                <w:szCs w:val="18"/>
              </w:rPr>
              <w:t xml:space="preserve"> in.</w:t>
            </w:r>
          </w:p>
          <w:p w:rsidR="000D155B" w:rsidRPr="000D155B" w:rsidRDefault="000D155B" w:rsidP="000D155B">
            <w:pPr>
              <w:rPr>
                <w:rFonts w:ascii="Times" w:hAnsi="Times" w:cs="Times New Roman"/>
                <w:sz w:val="20"/>
                <w:szCs w:val="20"/>
              </w:rPr>
            </w:pPr>
            <w:del w:id="356" w:author="Pam Hunt" w:date="2015-08-27T10:54:00Z">
              <w:r w:rsidRPr="000D155B" w:rsidDel="004B61E1">
                <w:rPr>
                  <w:rFonts w:ascii="Arial" w:hAnsi="Arial" w:cs="Times New Roman"/>
                  <w:b/>
                  <w:bCs/>
                  <w:color w:val="000000"/>
                  <w:sz w:val="18"/>
                  <w:szCs w:val="18"/>
                </w:rPr>
                <w:delText>medium</w:delText>
              </w:r>
            </w:del>
            <w:ins w:id="357" w:author="Pam Hunt" w:date="2015-08-27T10:54:00Z">
              <w:r w:rsidR="004B61E1">
                <w:rPr>
                  <w:rFonts w:ascii="Arial" w:hAnsi="Arial" w:cs="Times New Roman"/>
                  <w:b/>
                  <w:bCs/>
                  <w:color w:val="000000"/>
                  <w:sz w:val="18"/>
                  <w:szCs w:val="18"/>
                </w:rPr>
                <w:t>M</w:t>
              </w:r>
              <w:r w:rsidR="004B61E1" w:rsidRPr="000D155B">
                <w:rPr>
                  <w:rFonts w:ascii="Arial" w:hAnsi="Arial" w:cs="Times New Roman"/>
                  <w:b/>
                  <w:bCs/>
                  <w:color w:val="000000"/>
                  <w:sz w:val="18"/>
                  <w:szCs w:val="18"/>
                </w:rPr>
                <w:t>edium</w:t>
              </w:r>
            </w:ins>
            <w:r w:rsidRPr="000D155B">
              <w:rPr>
                <w:rFonts w:ascii="Arial" w:hAnsi="Arial" w:cs="Times New Roman"/>
                <w:color w:val="000000"/>
                <w:sz w:val="18"/>
                <w:szCs w:val="18"/>
              </w:rPr>
              <w:t xml:space="preserve">: </w:t>
            </w:r>
            <w:del w:id="358" w:author="Pam Hunt" w:date="2015-08-27T10:58:00Z">
              <w:r w:rsidRPr="000D155B" w:rsidDel="003573A6">
                <w:rPr>
                  <w:rFonts w:ascii="Arial" w:hAnsi="Arial" w:cs="Times New Roman"/>
                  <w:color w:val="000000"/>
                  <w:sz w:val="18"/>
                  <w:szCs w:val="18"/>
                </w:rPr>
                <w:delText>analytics</w:delText>
              </w:r>
              <w:r w:rsidR="00351F18" w:rsidDel="003573A6">
                <w:rPr>
                  <w:rFonts w:ascii="Arial" w:hAnsi="Arial" w:cs="Times New Roman"/>
                  <w:color w:val="000000"/>
                  <w:sz w:val="18"/>
                  <w:szCs w:val="18"/>
                </w:rPr>
                <w:delText xml:space="preserve"> </w:delText>
              </w:r>
            </w:del>
            <w:ins w:id="359" w:author="Pam Hunt" w:date="2015-08-27T10:58:00Z">
              <w:r w:rsidR="003573A6">
                <w:rPr>
                  <w:rFonts w:ascii="Arial" w:hAnsi="Arial" w:cs="Times New Roman"/>
                  <w:color w:val="000000"/>
                  <w:sz w:val="18"/>
                  <w:szCs w:val="18"/>
                </w:rPr>
                <w:t>A</w:t>
              </w:r>
              <w:r w:rsidR="003573A6" w:rsidRPr="000D155B">
                <w:rPr>
                  <w:rFonts w:ascii="Arial" w:hAnsi="Arial" w:cs="Times New Roman"/>
                  <w:color w:val="000000"/>
                  <w:sz w:val="18"/>
                  <w:szCs w:val="18"/>
                </w:rPr>
                <w:t>nalytics</w:t>
              </w:r>
              <w:r w:rsidR="003573A6">
                <w:rPr>
                  <w:rFonts w:ascii="Arial" w:hAnsi="Arial" w:cs="Times New Roman"/>
                  <w:color w:val="000000"/>
                  <w:sz w:val="18"/>
                  <w:szCs w:val="18"/>
                </w:rPr>
                <w:t xml:space="preserve"> </w:t>
              </w:r>
            </w:ins>
            <w:r w:rsidRPr="000D155B">
              <w:rPr>
                <w:rFonts w:ascii="Arial" w:hAnsi="Arial" w:cs="Times New Roman"/>
                <w:color w:val="000000"/>
                <w:sz w:val="18"/>
                <w:szCs w:val="18"/>
              </w:rPr>
              <w:t xml:space="preserve">data </w:t>
            </w:r>
            <w:del w:id="360" w:author="Pam Hunt" w:date="2015-08-27T10:58:00Z">
              <w:r w:rsidRPr="000D155B" w:rsidDel="003573A6">
                <w:rPr>
                  <w:rFonts w:ascii="Arial" w:hAnsi="Arial" w:cs="Times New Roman"/>
                  <w:color w:val="000000"/>
                  <w:sz w:val="18"/>
                  <w:szCs w:val="18"/>
                </w:rPr>
                <w:delText xml:space="preserve">is </w:delText>
              </w:r>
            </w:del>
            <w:ins w:id="361" w:author="Pam Hunt" w:date="2015-08-27T10:58:00Z">
              <w:r w:rsidR="003573A6">
                <w:rPr>
                  <w:rFonts w:ascii="Arial" w:hAnsi="Arial" w:cs="Times New Roman"/>
                  <w:color w:val="000000"/>
                  <w:sz w:val="18"/>
                  <w:szCs w:val="18"/>
                </w:rPr>
                <w:t>are</w:t>
              </w:r>
              <w:r w:rsidR="003573A6" w:rsidRPr="000D155B">
                <w:rPr>
                  <w:rFonts w:ascii="Arial" w:hAnsi="Arial" w:cs="Times New Roman"/>
                  <w:color w:val="000000"/>
                  <w:sz w:val="18"/>
                  <w:szCs w:val="18"/>
                </w:rPr>
                <w:t xml:space="preserve"> </w:t>
              </w:r>
            </w:ins>
            <w:r w:rsidRPr="000D155B">
              <w:rPr>
                <w:rFonts w:ascii="Arial" w:hAnsi="Arial" w:cs="Times New Roman"/>
                <w:color w:val="000000"/>
                <w:sz w:val="18"/>
                <w:szCs w:val="18"/>
              </w:rPr>
              <w:t>updated on an hourly basis regardless of sink data latency.</w:t>
            </w:r>
          </w:p>
          <w:p w:rsidR="000D155B" w:rsidRPr="000D155B" w:rsidRDefault="000D155B" w:rsidP="003573A6">
            <w:pPr>
              <w:spacing w:line="0" w:lineRule="atLeast"/>
              <w:rPr>
                <w:rFonts w:ascii="Times" w:hAnsi="Times" w:cs="Times New Roman"/>
                <w:sz w:val="20"/>
                <w:szCs w:val="20"/>
              </w:rPr>
            </w:pPr>
            <w:del w:id="362" w:author="Pam Hunt" w:date="2015-08-27T10:54:00Z">
              <w:r w:rsidRPr="000D155B" w:rsidDel="004B61E1">
                <w:rPr>
                  <w:rFonts w:ascii="Arial" w:hAnsi="Arial" w:cs="Times New Roman"/>
                  <w:b/>
                  <w:bCs/>
                  <w:color w:val="000000"/>
                  <w:sz w:val="18"/>
                  <w:szCs w:val="18"/>
                </w:rPr>
                <w:delText>low</w:delText>
              </w:r>
            </w:del>
            <w:ins w:id="363" w:author="Pam Hunt" w:date="2015-08-27T10:54:00Z">
              <w:r w:rsidR="004B61E1">
                <w:rPr>
                  <w:rFonts w:ascii="Arial" w:hAnsi="Arial" w:cs="Times New Roman"/>
                  <w:b/>
                  <w:bCs/>
                  <w:color w:val="000000"/>
                  <w:sz w:val="18"/>
                  <w:szCs w:val="18"/>
                </w:rPr>
                <w:t>L</w:t>
              </w:r>
              <w:r w:rsidR="004B61E1" w:rsidRPr="000D155B">
                <w:rPr>
                  <w:rFonts w:ascii="Arial" w:hAnsi="Arial" w:cs="Times New Roman"/>
                  <w:b/>
                  <w:bCs/>
                  <w:color w:val="000000"/>
                  <w:sz w:val="18"/>
                  <w:szCs w:val="18"/>
                </w:rPr>
                <w:t>ow</w:t>
              </w:r>
            </w:ins>
            <w:r w:rsidRPr="000D155B">
              <w:rPr>
                <w:rFonts w:ascii="Arial" w:hAnsi="Arial" w:cs="Times New Roman"/>
                <w:color w:val="000000"/>
                <w:sz w:val="18"/>
                <w:szCs w:val="18"/>
              </w:rPr>
              <w:t xml:space="preserve">: </w:t>
            </w:r>
            <w:del w:id="364" w:author="Pam Hunt" w:date="2015-08-27T10:58:00Z">
              <w:r w:rsidRPr="000D155B" w:rsidDel="003573A6">
                <w:rPr>
                  <w:rFonts w:ascii="Arial" w:hAnsi="Arial" w:cs="Times New Roman"/>
                  <w:color w:val="000000"/>
                  <w:sz w:val="18"/>
                  <w:szCs w:val="18"/>
                </w:rPr>
                <w:delText>analytics</w:delText>
              </w:r>
              <w:r w:rsidR="00351F18" w:rsidDel="003573A6">
                <w:rPr>
                  <w:rFonts w:ascii="Arial" w:hAnsi="Arial" w:cs="Times New Roman"/>
                  <w:color w:val="000000"/>
                  <w:sz w:val="18"/>
                  <w:szCs w:val="18"/>
                </w:rPr>
                <w:delText xml:space="preserve"> </w:delText>
              </w:r>
            </w:del>
            <w:ins w:id="365" w:author="Pam Hunt" w:date="2015-08-27T10:58:00Z">
              <w:r w:rsidR="003573A6">
                <w:rPr>
                  <w:rFonts w:ascii="Arial" w:hAnsi="Arial" w:cs="Times New Roman"/>
                  <w:color w:val="000000"/>
                  <w:sz w:val="18"/>
                  <w:szCs w:val="18"/>
                </w:rPr>
                <w:t>A</w:t>
              </w:r>
              <w:r w:rsidR="003573A6" w:rsidRPr="000D155B">
                <w:rPr>
                  <w:rFonts w:ascii="Arial" w:hAnsi="Arial" w:cs="Times New Roman"/>
                  <w:color w:val="000000"/>
                  <w:sz w:val="18"/>
                  <w:szCs w:val="18"/>
                </w:rPr>
                <w:t>nalytics</w:t>
              </w:r>
              <w:r w:rsidR="003573A6">
                <w:rPr>
                  <w:rFonts w:ascii="Arial" w:hAnsi="Arial" w:cs="Times New Roman"/>
                  <w:color w:val="000000"/>
                  <w:sz w:val="18"/>
                  <w:szCs w:val="18"/>
                </w:rPr>
                <w:t xml:space="preserve"> </w:t>
              </w:r>
            </w:ins>
            <w:r w:rsidRPr="000D155B">
              <w:rPr>
                <w:rFonts w:ascii="Arial" w:hAnsi="Arial" w:cs="Times New Roman"/>
                <w:color w:val="000000"/>
                <w:sz w:val="18"/>
                <w:szCs w:val="18"/>
              </w:rPr>
              <w:t xml:space="preserve">data </w:t>
            </w:r>
            <w:del w:id="366" w:author="Pam Hunt" w:date="2015-08-27T10:58:00Z">
              <w:r w:rsidRPr="000D155B" w:rsidDel="003573A6">
                <w:rPr>
                  <w:rFonts w:ascii="Arial" w:hAnsi="Arial" w:cs="Times New Roman"/>
                  <w:color w:val="000000"/>
                  <w:sz w:val="18"/>
                  <w:szCs w:val="18"/>
                </w:rPr>
                <w:delText xml:space="preserve">is </w:delText>
              </w:r>
            </w:del>
            <w:ins w:id="367" w:author="Pam Hunt" w:date="2015-08-27T10:58:00Z">
              <w:r w:rsidR="003573A6">
                <w:rPr>
                  <w:rFonts w:ascii="Arial" w:hAnsi="Arial" w:cs="Times New Roman"/>
                  <w:color w:val="000000"/>
                  <w:sz w:val="18"/>
                  <w:szCs w:val="18"/>
                </w:rPr>
                <w:t>are</w:t>
              </w:r>
              <w:r w:rsidR="003573A6" w:rsidRPr="000D155B">
                <w:rPr>
                  <w:rFonts w:ascii="Arial" w:hAnsi="Arial" w:cs="Times New Roman"/>
                  <w:color w:val="000000"/>
                  <w:sz w:val="18"/>
                  <w:szCs w:val="18"/>
                </w:rPr>
                <w:t xml:space="preserve"> </w:t>
              </w:r>
            </w:ins>
            <w:r w:rsidRPr="000D155B">
              <w:rPr>
                <w:rFonts w:ascii="Arial" w:hAnsi="Arial" w:cs="Times New Roman"/>
                <w:color w:val="000000"/>
                <w:sz w:val="18"/>
                <w:szCs w:val="18"/>
              </w:rPr>
              <w:t>updated daily or less frequently.</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240C72">
            <w:pPr>
              <w:spacing w:line="0" w:lineRule="atLeast"/>
              <w:rPr>
                <w:rFonts w:ascii="Times" w:hAnsi="Times" w:cs="Times New Roman"/>
                <w:sz w:val="20"/>
                <w:szCs w:val="20"/>
              </w:rPr>
            </w:pPr>
            <w:r w:rsidRPr="000D155B">
              <w:rPr>
                <w:rFonts w:ascii="Arial" w:hAnsi="Arial" w:cs="Times New Roman"/>
                <w:color w:val="000000"/>
                <w:sz w:val="18"/>
                <w:szCs w:val="18"/>
              </w:rPr>
              <w:t xml:space="preserve">Ability to deal with varying quality of data. </w:t>
            </w:r>
            <w:del w:id="368" w:author="Pam Hunt" w:date="2015-08-27T11:59:00Z">
              <w:r w:rsidRPr="000D155B" w:rsidDel="00240C72">
                <w:rPr>
                  <w:rFonts w:ascii="Arial" w:hAnsi="Arial" w:cs="Times New Roman"/>
                  <w:color w:val="000000"/>
                  <w:sz w:val="18"/>
                  <w:szCs w:val="18"/>
                </w:rPr>
                <w:delText xml:space="preserve">Is </w:delText>
              </w:r>
            </w:del>
            <w:ins w:id="369" w:author="Pam Hunt" w:date="2015-08-27T11:59:00Z">
              <w:r w:rsidR="00240C72">
                <w:rPr>
                  <w:rFonts w:ascii="Arial" w:hAnsi="Arial" w:cs="Times New Roman"/>
                  <w:color w:val="000000"/>
                  <w:sz w:val="18"/>
                  <w:szCs w:val="18"/>
                </w:rPr>
                <w:t>Are</w:t>
              </w:r>
              <w:r w:rsidR="00240C72" w:rsidRPr="000D155B">
                <w:rPr>
                  <w:rFonts w:ascii="Arial" w:hAnsi="Arial" w:cs="Times New Roman"/>
                  <w:color w:val="000000"/>
                  <w:sz w:val="18"/>
                  <w:szCs w:val="18"/>
                </w:rPr>
                <w:t xml:space="preserve"> </w:t>
              </w:r>
            </w:ins>
            <w:r w:rsidRPr="000D155B">
              <w:rPr>
                <w:rFonts w:ascii="Arial" w:hAnsi="Arial" w:cs="Times New Roman"/>
                <w:color w:val="000000"/>
                <w:sz w:val="18"/>
                <w:szCs w:val="18"/>
              </w:rPr>
              <w:t>the data conformant with the intended semantics of an attribute</w:t>
            </w:r>
            <w:del w:id="370" w:author="Pam Hunt" w:date="2015-08-27T11:59:00Z">
              <w:r w:rsidRPr="000D155B" w:rsidDel="00240C72">
                <w:rPr>
                  <w:rFonts w:ascii="Arial" w:hAnsi="Arial" w:cs="Times New Roman"/>
                  <w:color w:val="000000"/>
                  <w:sz w:val="18"/>
                  <w:szCs w:val="18"/>
                </w:rPr>
                <w:delText xml:space="preserve">. </w:delText>
              </w:r>
            </w:del>
            <w:ins w:id="371" w:author="Pam Hunt" w:date="2015-08-27T11:59:00Z">
              <w:r w:rsidR="00240C72">
                <w:rPr>
                  <w:rFonts w:ascii="Arial" w:hAnsi="Arial" w:cs="Times New Roman"/>
                  <w:color w:val="000000"/>
                  <w:sz w:val="18"/>
                  <w:szCs w:val="18"/>
                </w:rPr>
                <w:t>?</w:t>
              </w:r>
              <w:r w:rsidR="00240C72" w:rsidRPr="000D155B">
                <w:rPr>
                  <w:rFonts w:ascii="Arial" w:hAnsi="Arial" w:cs="Times New Roman"/>
                  <w:color w:val="000000"/>
                  <w:sz w:val="18"/>
                  <w:szCs w:val="18"/>
                </w:rPr>
                <w:t xml:space="preserve"> </w:t>
              </w:r>
            </w:ins>
            <w:r w:rsidRPr="000D155B">
              <w:rPr>
                <w:rFonts w:ascii="Arial" w:hAnsi="Arial" w:cs="Times New Roman"/>
                <w:color w:val="000000"/>
                <w:sz w:val="18"/>
                <w:szCs w:val="18"/>
              </w:rPr>
              <w:t>We also consider missing values as part of quality. What is the share of values that are missing? Is that significant</w:t>
            </w:r>
            <w:ins w:id="372" w:author="Pam Hunt" w:date="2015-08-27T11:59:00Z">
              <w:r w:rsidR="00240C72">
                <w:rPr>
                  <w:rFonts w:ascii="Arial" w:hAnsi="Arial" w:cs="Times New Roman"/>
                  <w:color w:val="000000"/>
                  <w:sz w:val="18"/>
                  <w:szCs w:val="18"/>
                </w:rPr>
                <w:t>,</w:t>
              </w:r>
            </w:ins>
            <w:r w:rsidRPr="000D155B">
              <w:rPr>
                <w:rFonts w:ascii="Arial" w:hAnsi="Arial" w:cs="Times New Roman"/>
                <w:color w:val="000000"/>
                <w:sz w:val="18"/>
                <w:szCs w:val="18"/>
              </w:rPr>
              <w:t xml:space="preserve"> and how will it impact our analysis</w:t>
            </w:r>
            <w:ins w:id="373" w:author="Pam Hunt" w:date="2015-08-27T12:54:00Z">
              <w:r w:rsidR="004C472C">
                <w:rPr>
                  <w:rFonts w:ascii="Arial" w:hAnsi="Arial" w:cs="Times New Roman"/>
                  <w:color w:val="000000"/>
                  <w:sz w:val="18"/>
                  <w:szCs w:val="18"/>
                </w:rPr>
                <w:t>?</w:t>
              </w:r>
            </w:ins>
            <w:del w:id="374" w:author="Pam Hunt" w:date="2015-08-27T12:54:00Z">
              <w:r w:rsidRPr="000D155B" w:rsidDel="004C472C">
                <w:rPr>
                  <w:rFonts w:ascii="Arial" w:hAnsi="Arial" w:cs="Times New Roman"/>
                  <w:color w:val="000000"/>
                  <w:sz w:val="18"/>
                  <w:szCs w:val="18"/>
                </w:rPr>
                <w:delText>.</w:delText>
              </w:r>
            </w:del>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rPr>
                <w:rFonts w:ascii="Times" w:hAnsi="Times" w:cs="Times New Roman"/>
                <w:sz w:val="20"/>
                <w:szCs w:val="20"/>
              </w:rPr>
            </w:pPr>
            <w:del w:id="375" w:author="Pam Hunt" w:date="2015-08-27T11:59:00Z">
              <w:r w:rsidRPr="000D155B" w:rsidDel="00240C72">
                <w:rPr>
                  <w:rFonts w:ascii="Arial" w:hAnsi="Arial" w:cs="Times New Roman"/>
                  <w:b/>
                  <w:bCs/>
                  <w:color w:val="000000"/>
                  <w:sz w:val="18"/>
                  <w:szCs w:val="18"/>
                </w:rPr>
                <w:delText>high</w:delText>
              </w:r>
            </w:del>
            <w:ins w:id="376" w:author="Pam Hunt" w:date="2015-08-27T11:59:00Z">
              <w:r w:rsidR="00240C72">
                <w:rPr>
                  <w:rFonts w:ascii="Arial" w:hAnsi="Arial" w:cs="Times New Roman"/>
                  <w:b/>
                  <w:bCs/>
                  <w:color w:val="000000"/>
                  <w:sz w:val="18"/>
                  <w:szCs w:val="18"/>
                </w:rPr>
                <w:t>H</w:t>
              </w:r>
              <w:r w:rsidR="00240C72" w:rsidRPr="000D155B">
                <w:rPr>
                  <w:rFonts w:ascii="Arial" w:hAnsi="Arial" w:cs="Times New Roman"/>
                  <w:b/>
                  <w:bCs/>
                  <w:color w:val="000000"/>
                  <w:sz w:val="18"/>
                  <w:szCs w:val="18"/>
                </w:rPr>
                <w:t>igh</w:t>
              </w:r>
            </w:ins>
            <w:r w:rsidRPr="000D155B">
              <w:rPr>
                <w:rFonts w:ascii="Arial" w:hAnsi="Arial" w:cs="Times New Roman"/>
                <w:color w:val="000000"/>
                <w:sz w:val="18"/>
                <w:szCs w:val="18"/>
              </w:rPr>
              <w:t xml:space="preserve">: </w:t>
            </w:r>
            <w:del w:id="377" w:author="Pam Hunt" w:date="2015-08-27T11:59:00Z">
              <w:r w:rsidRPr="000D155B" w:rsidDel="00240C72">
                <w:rPr>
                  <w:rFonts w:ascii="Arial" w:hAnsi="Arial" w:cs="Times New Roman"/>
                  <w:color w:val="000000"/>
                  <w:sz w:val="18"/>
                  <w:szCs w:val="18"/>
                </w:rPr>
                <w:delText xml:space="preserve">can </w:delText>
              </w:r>
            </w:del>
            <w:ins w:id="378" w:author="Pam Hunt" w:date="2015-08-27T11:59:00Z">
              <w:r w:rsidR="00240C72">
                <w:rPr>
                  <w:rFonts w:ascii="Arial" w:hAnsi="Arial" w:cs="Times New Roman"/>
                  <w:color w:val="000000"/>
                  <w:sz w:val="18"/>
                  <w:szCs w:val="18"/>
                </w:rPr>
                <w:t>C</w:t>
              </w:r>
              <w:r w:rsidR="00240C72" w:rsidRPr="000D155B">
                <w:rPr>
                  <w:rFonts w:ascii="Arial" w:hAnsi="Arial" w:cs="Times New Roman"/>
                  <w:color w:val="000000"/>
                  <w:sz w:val="18"/>
                  <w:szCs w:val="18"/>
                </w:rPr>
                <w:t xml:space="preserve">an </w:t>
              </w:r>
            </w:ins>
            <w:r w:rsidRPr="000D155B">
              <w:rPr>
                <w:rFonts w:ascii="Arial" w:hAnsi="Arial" w:cs="Times New Roman"/>
                <w:color w:val="000000"/>
                <w:sz w:val="18"/>
                <w:szCs w:val="18"/>
              </w:rPr>
              <w:t>handle and compensate for bad and low</w:t>
            </w:r>
            <w:del w:id="379" w:author="Pam Hunt" w:date="2015-08-27T11:59:00Z">
              <w:r w:rsidRPr="000D155B" w:rsidDel="00240C72">
                <w:rPr>
                  <w:rFonts w:ascii="Arial" w:hAnsi="Arial" w:cs="Times New Roman"/>
                  <w:color w:val="000000"/>
                  <w:sz w:val="18"/>
                  <w:szCs w:val="18"/>
                </w:rPr>
                <w:delText xml:space="preserve"> </w:delText>
              </w:r>
            </w:del>
            <w:ins w:id="380" w:author="Pam Hunt" w:date="2015-08-27T11:59:00Z">
              <w:r w:rsidR="00240C72">
                <w:rPr>
                  <w:rFonts w:ascii="Arial" w:hAnsi="Arial" w:cs="Times New Roman"/>
                  <w:color w:val="000000"/>
                  <w:sz w:val="18"/>
                  <w:szCs w:val="18"/>
                </w:rPr>
                <w:t>-</w:t>
              </w:r>
            </w:ins>
            <w:r w:rsidRPr="000D155B">
              <w:rPr>
                <w:rFonts w:ascii="Arial" w:hAnsi="Arial" w:cs="Times New Roman"/>
                <w:color w:val="000000"/>
                <w:sz w:val="18"/>
                <w:szCs w:val="18"/>
              </w:rPr>
              <w:t>quality data.</w:t>
            </w:r>
          </w:p>
          <w:p w:rsidR="000D155B" w:rsidRPr="000D155B" w:rsidRDefault="000D155B" w:rsidP="000D155B">
            <w:pPr>
              <w:rPr>
                <w:rFonts w:ascii="Times" w:hAnsi="Times" w:cs="Times New Roman"/>
                <w:sz w:val="20"/>
                <w:szCs w:val="20"/>
              </w:rPr>
            </w:pPr>
            <w:del w:id="381" w:author="Pam Hunt" w:date="2015-08-27T11:59:00Z">
              <w:r w:rsidRPr="000D155B" w:rsidDel="00240C72">
                <w:rPr>
                  <w:rFonts w:ascii="Arial" w:hAnsi="Arial" w:cs="Times New Roman"/>
                  <w:b/>
                  <w:bCs/>
                  <w:color w:val="000000"/>
                  <w:sz w:val="18"/>
                  <w:szCs w:val="18"/>
                </w:rPr>
                <w:delText>medium</w:delText>
              </w:r>
            </w:del>
            <w:ins w:id="382" w:author="Pam Hunt" w:date="2015-08-27T11:59:00Z">
              <w:r w:rsidR="00240C72">
                <w:rPr>
                  <w:rFonts w:ascii="Arial" w:hAnsi="Arial" w:cs="Times New Roman"/>
                  <w:b/>
                  <w:bCs/>
                  <w:color w:val="000000"/>
                  <w:sz w:val="18"/>
                  <w:szCs w:val="18"/>
                </w:rPr>
                <w:t>M</w:t>
              </w:r>
              <w:r w:rsidR="00240C72" w:rsidRPr="000D155B">
                <w:rPr>
                  <w:rFonts w:ascii="Arial" w:hAnsi="Arial" w:cs="Times New Roman"/>
                  <w:b/>
                  <w:bCs/>
                  <w:color w:val="000000"/>
                  <w:sz w:val="18"/>
                  <w:szCs w:val="18"/>
                </w:rPr>
                <w:t>edium</w:t>
              </w:r>
            </w:ins>
            <w:r w:rsidRPr="000D155B">
              <w:rPr>
                <w:rFonts w:ascii="Arial" w:hAnsi="Arial" w:cs="Times New Roman"/>
                <w:color w:val="000000"/>
                <w:sz w:val="18"/>
                <w:szCs w:val="18"/>
              </w:rPr>
              <w:t>:</w:t>
            </w:r>
            <w:del w:id="383" w:author="Pam Hunt" w:date="2015-08-27T11:59:00Z">
              <w:r w:rsidRPr="000D155B" w:rsidDel="00240C72">
                <w:rPr>
                  <w:rFonts w:ascii="Arial" w:hAnsi="Arial" w:cs="Times New Roman"/>
                  <w:color w:val="000000"/>
                  <w:sz w:val="18"/>
                  <w:szCs w:val="18"/>
                </w:rPr>
                <w:delText xml:space="preserve"> c</w:delText>
              </w:r>
            </w:del>
            <w:ins w:id="384" w:author="Pam Hunt" w:date="2015-08-27T11:59:00Z">
              <w:r w:rsidR="00240C72">
                <w:rPr>
                  <w:rFonts w:ascii="Arial" w:hAnsi="Arial" w:cs="Times New Roman"/>
                  <w:color w:val="000000"/>
                  <w:sz w:val="18"/>
                  <w:szCs w:val="18"/>
                </w:rPr>
                <w:t xml:space="preserve"> C</w:t>
              </w:r>
            </w:ins>
            <w:r w:rsidRPr="000D155B">
              <w:rPr>
                <w:rFonts w:ascii="Arial" w:hAnsi="Arial" w:cs="Times New Roman"/>
                <w:color w:val="000000"/>
                <w:sz w:val="18"/>
                <w:szCs w:val="18"/>
              </w:rPr>
              <w:t>an handle</w:t>
            </w:r>
            <w:del w:id="385" w:author="Pam Hunt" w:date="2015-08-27T11:59:00Z">
              <w:r w:rsidRPr="000D155B" w:rsidDel="00240C72">
                <w:rPr>
                  <w:rFonts w:ascii="Arial" w:hAnsi="Arial" w:cs="Times New Roman"/>
                  <w:color w:val="000000"/>
                  <w:sz w:val="18"/>
                  <w:szCs w:val="18"/>
                </w:rPr>
                <w:delText>s</w:delText>
              </w:r>
            </w:del>
            <w:r w:rsidRPr="000D155B">
              <w:rPr>
                <w:rFonts w:ascii="Arial" w:hAnsi="Arial" w:cs="Times New Roman"/>
                <w:color w:val="000000"/>
                <w:sz w:val="18"/>
                <w:szCs w:val="18"/>
              </w:rPr>
              <w:t xml:space="preserve"> bad data</w:t>
            </w:r>
            <w:ins w:id="386" w:author="Pam Hunt" w:date="2015-08-27T11:59:00Z">
              <w:r w:rsidR="00240C72">
                <w:rPr>
                  <w:rFonts w:ascii="Arial" w:hAnsi="Arial" w:cs="Times New Roman"/>
                  <w:color w:val="000000"/>
                  <w:sz w:val="18"/>
                  <w:szCs w:val="18"/>
                </w:rPr>
                <w:t>,</w:t>
              </w:r>
            </w:ins>
            <w:r w:rsidRPr="000D155B">
              <w:rPr>
                <w:rFonts w:ascii="Arial" w:hAnsi="Arial" w:cs="Times New Roman"/>
                <w:color w:val="000000"/>
                <w:sz w:val="18"/>
                <w:szCs w:val="18"/>
              </w:rPr>
              <w:t xml:space="preserve"> but results may not be reliable.</w:t>
            </w:r>
          </w:p>
          <w:p w:rsidR="000D155B" w:rsidRPr="000D155B" w:rsidRDefault="000D155B" w:rsidP="000D155B">
            <w:pPr>
              <w:spacing w:line="0" w:lineRule="atLeast"/>
              <w:rPr>
                <w:rFonts w:ascii="Times" w:hAnsi="Times" w:cs="Times New Roman"/>
                <w:sz w:val="20"/>
                <w:szCs w:val="20"/>
              </w:rPr>
            </w:pPr>
            <w:del w:id="387" w:author="Pam Hunt" w:date="2015-08-27T11:59:00Z">
              <w:r w:rsidRPr="000D155B" w:rsidDel="00240C72">
                <w:rPr>
                  <w:rFonts w:ascii="Arial" w:hAnsi="Arial" w:cs="Times New Roman"/>
                  <w:b/>
                  <w:bCs/>
                  <w:color w:val="000000"/>
                  <w:sz w:val="18"/>
                  <w:szCs w:val="18"/>
                </w:rPr>
                <w:delText>low</w:delText>
              </w:r>
            </w:del>
            <w:ins w:id="388" w:author="Pam Hunt" w:date="2015-08-27T11:59:00Z">
              <w:r w:rsidR="00240C72">
                <w:rPr>
                  <w:rFonts w:ascii="Arial" w:hAnsi="Arial" w:cs="Times New Roman"/>
                  <w:b/>
                  <w:bCs/>
                  <w:color w:val="000000"/>
                  <w:sz w:val="18"/>
                  <w:szCs w:val="18"/>
                </w:rPr>
                <w:t>L</w:t>
              </w:r>
              <w:r w:rsidR="00240C72" w:rsidRPr="000D155B">
                <w:rPr>
                  <w:rFonts w:ascii="Arial" w:hAnsi="Arial" w:cs="Times New Roman"/>
                  <w:b/>
                  <w:bCs/>
                  <w:color w:val="000000"/>
                  <w:sz w:val="18"/>
                  <w:szCs w:val="18"/>
                </w:rPr>
                <w:t>ow</w:t>
              </w:r>
            </w:ins>
            <w:r w:rsidRPr="000D155B">
              <w:rPr>
                <w:rFonts w:ascii="Arial" w:hAnsi="Arial" w:cs="Times New Roman"/>
                <w:color w:val="000000"/>
                <w:sz w:val="18"/>
                <w:szCs w:val="18"/>
              </w:rPr>
              <w:t xml:space="preserve">: </w:t>
            </w:r>
            <w:ins w:id="389" w:author="Pam Hunt" w:date="2015-08-27T12:54:00Z">
              <w:r w:rsidR="004C472C">
                <w:rPr>
                  <w:rFonts w:ascii="Arial" w:hAnsi="Arial" w:cs="Times New Roman"/>
                  <w:color w:val="000000"/>
                  <w:sz w:val="18"/>
                  <w:szCs w:val="18"/>
                </w:rPr>
                <w:t>R</w:t>
              </w:r>
            </w:ins>
            <w:del w:id="390" w:author="Pam Hunt" w:date="2015-08-27T12:00:00Z">
              <w:r w:rsidRPr="000D155B" w:rsidDel="00240C72">
                <w:rPr>
                  <w:rFonts w:ascii="Arial" w:hAnsi="Arial" w:cs="Times New Roman"/>
                  <w:color w:val="000000"/>
                  <w:sz w:val="18"/>
                  <w:szCs w:val="18"/>
                </w:rPr>
                <w:delText>r</w:delText>
              </w:r>
            </w:del>
            <w:r w:rsidRPr="000D155B">
              <w:rPr>
                <w:rFonts w:ascii="Arial" w:hAnsi="Arial" w:cs="Times New Roman"/>
                <w:color w:val="000000"/>
                <w:sz w:val="18"/>
                <w:szCs w:val="18"/>
              </w:rPr>
              <w:t>equires data to be of high quality for results.</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Completeness requirement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240C72">
            <w:pPr>
              <w:spacing w:line="0" w:lineRule="atLeast"/>
              <w:rPr>
                <w:rFonts w:ascii="Times" w:hAnsi="Times" w:cs="Times New Roman"/>
                <w:sz w:val="20"/>
                <w:szCs w:val="20"/>
              </w:rPr>
            </w:pPr>
            <w:del w:id="391" w:author="Pam Hunt" w:date="2015-08-27T12:00:00Z">
              <w:r w:rsidRPr="000D155B" w:rsidDel="00240C72">
                <w:rPr>
                  <w:rFonts w:ascii="Arial" w:hAnsi="Arial" w:cs="Times New Roman"/>
                  <w:color w:val="000000"/>
                  <w:sz w:val="18"/>
                  <w:szCs w:val="18"/>
                </w:rPr>
                <w:delText xml:space="preserve">Is </w:delText>
              </w:r>
            </w:del>
            <w:ins w:id="392" w:author="Pam Hunt" w:date="2015-08-27T12:00:00Z">
              <w:r w:rsidR="00240C72">
                <w:rPr>
                  <w:rFonts w:ascii="Arial" w:hAnsi="Arial" w:cs="Times New Roman"/>
                  <w:color w:val="000000"/>
                  <w:sz w:val="18"/>
                  <w:szCs w:val="18"/>
                </w:rPr>
                <w:t>Are</w:t>
              </w:r>
              <w:r w:rsidR="00240C72" w:rsidRPr="000D155B">
                <w:rPr>
                  <w:rFonts w:ascii="Arial" w:hAnsi="Arial" w:cs="Times New Roman"/>
                  <w:color w:val="000000"/>
                  <w:sz w:val="18"/>
                  <w:szCs w:val="18"/>
                </w:rPr>
                <w:t xml:space="preserve"> </w:t>
              </w:r>
            </w:ins>
            <w:r w:rsidRPr="000D155B">
              <w:rPr>
                <w:rFonts w:ascii="Arial" w:hAnsi="Arial" w:cs="Times New Roman"/>
                <w:color w:val="000000"/>
                <w:sz w:val="18"/>
                <w:szCs w:val="18"/>
              </w:rPr>
              <w:t>the data self</w:t>
            </w:r>
            <w:ins w:id="393" w:author="Pam Hunt" w:date="2015-08-27T12:00:00Z">
              <w:r w:rsidR="00240C72">
                <w:rPr>
                  <w:rFonts w:ascii="Arial" w:hAnsi="Arial" w:cs="Times New Roman"/>
                  <w:color w:val="000000"/>
                  <w:sz w:val="18"/>
                  <w:szCs w:val="18"/>
                </w:rPr>
                <w:t>-</w:t>
              </w:r>
            </w:ins>
            <w:del w:id="394" w:author="Pam Hunt" w:date="2015-08-27T12:00:00Z">
              <w:r w:rsidRPr="000D155B" w:rsidDel="00240C72">
                <w:rPr>
                  <w:rFonts w:ascii="Arial" w:hAnsi="Arial" w:cs="Times New Roman"/>
                  <w:color w:val="000000"/>
                  <w:sz w:val="18"/>
                  <w:szCs w:val="18"/>
                </w:rPr>
                <w:delText xml:space="preserve"> </w:delText>
              </w:r>
            </w:del>
            <w:r w:rsidRPr="000D155B">
              <w:rPr>
                <w:rFonts w:ascii="Arial" w:hAnsi="Arial" w:cs="Times New Roman"/>
                <w:color w:val="000000"/>
                <w:sz w:val="18"/>
                <w:szCs w:val="18"/>
              </w:rPr>
              <w:t>sufficient in terms of what we expect to achieve</w:t>
            </w:r>
            <w:del w:id="395" w:author="Pam Hunt" w:date="2015-08-27T12:00:00Z">
              <w:r w:rsidRPr="000D155B" w:rsidDel="00240C72">
                <w:rPr>
                  <w:rFonts w:ascii="Arial" w:hAnsi="Arial" w:cs="Times New Roman"/>
                  <w:color w:val="000000"/>
                  <w:sz w:val="18"/>
                  <w:szCs w:val="18"/>
                </w:rPr>
                <w:delText xml:space="preserve">. </w:delText>
              </w:r>
            </w:del>
            <w:ins w:id="396" w:author="Pam Hunt" w:date="2015-08-27T12:00:00Z">
              <w:r w:rsidR="00240C72">
                <w:rPr>
                  <w:rFonts w:ascii="Arial" w:hAnsi="Arial" w:cs="Times New Roman"/>
                  <w:color w:val="000000"/>
                  <w:sz w:val="18"/>
                  <w:szCs w:val="18"/>
                </w:rPr>
                <w:t>?</w:t>
              </w:r>
              <w:r w:rsidR="00240C72" w:rsidRPr="000D155B">
                <w:rPr>
                  <w:rFonts w:ascii="Arial" w:hAnsi="Arial" w:cs="Times New Roman"/>
                  <w:color w:val="000000"/>
                  <w:sz w:val="18"/>
                  <w:szCs w:val="18"/>
                </w:rPr>
                <w:t xml:space="preserve"> </w:t>
              </w:r>
            </w:ins>
            <w:r w:rsidRPr="000D155B">
              <w:rPr>
                <w:rFonts w:ascii="Arial" w:hAnsi="Arial" w:cs="Times New Roman"/>
                <w:color w:val="000000"/>
                <w:sz w:val="18"/>
                <w:szCs w:val="18"/>
              </w:rPr>
              <w:t>Or do we expect to join and enrich the data so that we can create the computations we are looking for</w:t>
            </w:r>
            <w:ins w:id="397" w:author="Pam Hunt" w:date="2015-08-27T12:00:00Z">
              <w:r w:rsidR="00240C72">
                <w:rPr>
                  <w:rFonts w:ascii="Arial" w:hAnsi="Arial" w:cs="Times New Roman"/>
                  <w:color w:val="000000"/>
                  <w:sz w:val="18"/>
                  <w:szCs w:val="18"/>
                </w:rPr>
                <w:t>?</w:t>
              </w:r>
            </w:ins>
            <w:del w:id="398" w:author="Pam Hunt" w:date="2015-08-27T12:00:00Z">
              <w:r w:rsidRPr="000D155B" w:rsidDel="00240C72">
                <w:rPr>
                  <w:rFonts w:ascii="Arial" w:hAnsi="Arial" w:cs="Times New Roman"/>
                  <w:color w:val="000000"/>
                  <w:sz w:val="18"/>
                  <w:szCs w:val="18"/>
                </w:rPr>
                <w:delText>.</w:delText>
              </w:r>
            </w:del>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Default="000D155B">
            <w:pPr>
              <w:rPr>
                <w:del w:id="399" w:author="Pam Hunt" w:date="2015-08-27T12:54:00Z"/>
                <w:rFonts w:ascii="Times" w:hAnsi="Times" w:cs="Times New Roman"/>
                <w:sz w:val="20"/>
                <w:szCs w:val="20"/>
              </w:rPr>
            </w:pPr>
            <w:r w:rsidRPr="000D155B">
              <w:rPr>
                <w:rFonts w:ascii="Arial" w:hAnsi="Arial" w:cs="Times New Roman"/>
                <w:color w:val="000000"/>
                <w:sz w:val="18"/>
                <w:szCs w:val="18"/>
              </w:rPr>
              <w:t>Complete</w:t>
            </w:r>
            <w:ins w:id="400" w:author="Pam Hunt" w:date="2015-08-27T12:54:00Z">
              <w:r w:rsidR="004C472C">
                <w:rPr>
                  <w:rFonts w:ascii="Arial" w:hAnsi="Arial" w:cs="Times New Roman"/>
                  <w:color w:val="000000"/>
                  <w:sz w:val="18"/>
                  <w:szCs w:val="18"/>
                </w:rPr>
                <w:t xml:space="preserve">, </w:t>
              </w:r>
            </w:ins>
          </w:p>
          <w:p w:rsidR="00000000" w:rsidRDefault="000D155B">
            <w:pPr>
              <w:rPr>
                <w:rFonts w:ascii="Times" w:hAnsi="Times" w:cs="Times New Roman"/>
                <w:sz w:val="20"/>
                <w:szCs w:val="20"/>
              </w:rPr>
            </w:pPr>
            <w:del w:id="401" w:author="Pam Hunt" w:date="2015-08-27T12:54:00Z">
              <w:r w:rsidRPr="000D155B" w:rsidDel="004C472C">
                <w:rPr>
                  <w:rFonts w:ascii="Arial" w:hAnsi="Arial" w:cs="Times New Roman"/>
                  <w:color w:val="000000"/>
                  <w:sz w:val="18"/>
                  <w:szCs w:val="18"/>
                </w:rPr>
                <w:delText>I</w:delText>
              </w:r>
            </w:del>
            <w:ins w:id="402" w:author="Pam Hunt" w:date="2015-08-27T12:54:00Z">
              <w:r w:rsidR="004C472C">
                <w:rPr>
                  <w:rFonts w:ascii="Arial" w:hAnsi="Arial" w:cs="Times New Roman"/>
                  <w:color w:val="000000"/>
                  <w:sz w:val="18"/>
                  <w:szCs w:val="18"/>
                </w:rPr>
                <w:t>i</w:t>
              </w:r>
            </w:ins>
            <w:r w:rsidRPr="000D155B">
              <w:rPr>
                <w:rFonts w:ascii="Arial" w:hAnsi="Arial" w:cs="Times New Roman"/>
                <w:color w:val="000000"/>
                <w:sz w:val="18"/>
                <w:szCs w:val="18"/>
              </w:rPr>
              <w:t>ncomplete</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Query Selectivity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240C72">
            <w:pPr>
              <w:spacing w:line="0" w:lineRule="atLeast"/>
              <w:rPr>
                <w:rFonts w:ascii="Times" w:hAnsi="Times" w:cs="Times New Roman"/>
                <w:sz w:val="20"/>
                <w:szCs w:val="20"/>
              </w:rPr>
            </w:pPr>
            <w:r w:rsidRPr="000D155B">
              <w:rPr>
                <w:rFonts w:ascii="Arial" w:hAnsi="Arial" w:cs="Times New Roman"/>
                <w:color w:val="000000"/>
                <w:sz w:val="18"/>
                <w:szCs w:val="18"/>
              </w:rPr>
              <w:t>Does the solution deal with highly selective computations</w:t>
            </w:r>
            <w:ins w:id="403" w:author="Pam Hunt" w:date="2015-08-27T12:00:00Z">
              <w:r w:rsidR="00240C72">
                <w:rPr>
                  <w:rFonts w:ascii="Arial" w:hAnsi="Arial" w:cs="Times New Roman"/>
                  <w:color w:val="000000"/>
                  <w:sz w:val="18"/>
                  <w:szCs w:val="18"/>
                </w:rPr>
                <w:t>,</w:t>
              </w:r>
            </w:ins>
            <w:r w:rsidRPr="000D155B">
              <w:rPr>
                <w:rFonts w:ascii="Arial" w:hAnsi="Arial" w:cs="Times New Roman"/>
                <w:color w:val="000000"/>
                <w:sz w:val="18"/>
                <w:szCs w:val="18"/>
              </w:rPr>
              <w:t xml:space="preserve"> or is </w:t>
            </w:r>
            <w:del w:id="404" w:author="Pam Hunt" w:date="2015-08-27T12:00:00Z">
              <w:r w:rsidRPr="000D155B" w:rsidDel="00240C72">
                <w:rPr>
                  <w:rFonts w:ascii="Arial" w:hAnsi="Arial" w:cs="Times New Roman"/>
                  <w:color w:val="000000"/>
                  <w:sz w:val="18"/>
                  <w:szCs w:val="18"/>
                </w:rPr>
                <w:delText xml:space="preserve">is </w:delText>
              </w:r>
            </w:del>
            <w:ins w:id="405" w:author="Pam Hunt" w:date="2015-08-27T12:00:00Z">
              <w:r w:rsidR="00240C72">
                <w:rPr>
                  <w:rFonts w:ascii="Arial" w:hAnsi="Arial" w:cs="Times New Roman"/>
                  <w:color w:val="000000"/>
                  <w:sz w:val="18"/>
                  <w:szCs w:val="18"/>
                </w:rPr>
                <w:t>it</w:t>
              </w:r>
              <w:r w:rsidR="00240C72" w:rsidRPr="000D155B">
                <w:rPr>
                  <w:rFonts w:ascii="Arial" w:hAnsi="Arial" w:cs="Times New Roman"/>
                  <w:color w:val="000000"/>
                  <w:sz w:val="18"/>
                  <w:szCs w:val="18"/>
                </w:rPr>
                <w:t xml:space="preserve"> </w:t>
              </w:r>
            </w:ins>
            <w:r w:rsidRPr="000D155B">
              <w:rPr>
                <w:rFonts w:ascii="Arial" w:hAnsi="Arial" w:cs="Times New Roman"/>
                <w:color w:val="000000"/>
                <w:sz w:val="18"/>
                <w:szCs w:val="18"/>
              </w:rPr>
              <w:t>more suitable for low</w:t>
            </w:r>
            <w:del w:id="406" w:author="Pam Hunt" w:date="2015-08-27T12:00:00Z">
              <w:r w:rsidRPr="000D155B" w:rsidDel="00240C72">
                <w:rPr>
                  <w:rFonts w:ascii="Arial" w:hAnsi="Arial" w:cs="Times New Roman"/>
                  <w:color w:val="000000"/>
                  <w:sz w:val="18"/>
                  <w:szCs w:val="18"/>
                </w:rPr>
                <w:delText xml:space="preserve"> </w:delText>
              </w:r>
            </w:del>
            <w:ins w:id="407" w:author="Pam Hunt" w:date="2015-08-27T12:00:00Z">
              <w:r w:rsidR="00240C72">
                <w:rPr>
                  <w:rFonts w:ascii="Arial" w:hAnsi="Arial" w:cs="Times New Roman"/>
                  <w:color w:val="000000"/>
                  <w:sz w:val="18"/>
                  <w:szCs w:val="18"/>
                </w:rPr>
                <w:t>-</w:t>
              </w:r>
            </w:ins>
            <w:r w:rsidRPr="000D155B">
              <w:rPr>
                <w:rFonts w:ascii="Arial" w:hAnsi="Arial" w:cs="Times New Roman"/>
                <w:color w:val="000000"/>
                <w:sz w:val="18"/>
                <w:szCs w:val="18"/>
              </w:rPr>
              <w:t>selectivity computation</w:t>
            </w:r>
            <w:del w:id="408" w:author="Pam Hunt" w:date="2015-08-27T12:00:00Z">
              <w:r w:rsidRPr="000D155B" w:rsidDel="00240C72">
                <w:rPr>
                  <w:rFonts w:ascii="Arial" w:hAnsi="Arial" w:cs="Times New Roman"/>
                  <w:color w:val="000000"/>
                  <w:sz w:val="18"/>
                  <w:szCs w:val="18"/>
                </w:rPr>
                <w:delText>.</w:delText>
              </w:r>
            </w:del>
            <w:ins w:id="409" w:author="Pam Hunt" w:date="2015-08-27T12:00:00Z">
              <w:r w:rsidR="00240C72">
                <w:rPr>
                  <w:rFonts w:ascii="Arial" w:hAnsi="Arial" w:cs="Times New Roman"/>
                  <w:color w:val="000000"/>
                  <w:sz w:val="18"/>
                  <w:szCs w:val="18"/>
                </w:rPr>
                <w:t>?</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rPr>
                <w:rFonts w:ascii="Times" w:hAnsi="Times" w:cs="Times New Roman"/>
                <w:sz w:val="20"/>
                <w:szCs w:val="20"/>
              </w:rPr>
            </w:pPr>
            <w:del w:id="410" w:author="Pam Hunt" w:date="2015-08-27T12:00:00Z">
              <w:r w:rsidRPr="000D155B" w:rsidDel="00240C72">
                <w:rPr>
                  <w:rFonts w:ascii="Arial" w:hAnsi="Arial" w:cs="Times New Roman"/>
                  <w:b/>
                  <w:bCs/>
                  <w:color w:val="000000"/>
                  <w:sz w:val="18"/>
                  <w:szCs w:val="18"/>
                </w:rPr>
                <w:delText>high</w:delText>
              </w:r>
            </w:del>
            <w:ins w:id="411" w:author="Pam Hunt" w:date="2015-08-27T12:00:00Z">
              <w:r w:rsidR="00240C72">
                <w:rPr>
                  <w:rFonts w:ascii="Arial" w:hAnsi="Arial" w:cs="Times New Roman"/>
                  <w:b/>
                  <w:bCs/>
                  <w:color w:val="000000"/>
                  <w:sz w:val="18"/>
                  <w:szCs w:val="18"/>
                </w:rPr>
                <w:t>H</w:t>
              </w:r>
              <w:r w:rsidR="00240C72" w:rsidRPr="000D155B">
                <w:rPr>
                  <w:rFonts w:ascii="Arial" w:hAnsi="Arial" w:cs="Times New Roman"/>
                  <w:b/>
                  <w:bCs/>
                  <w:color w:val="000000"/>
                  <w:sz w:val="18"/>
                  <w:szCs w:val="18"/>
                </w:rPr>
                <w:t>igh</w:t>
              </w:r>
            </w:ins>
            <w:r w:rsidRPr="000D155B">
              <w:rPr>
                <w:rFonts w:ascii="Arial" w:hAnsi="Arial" w:cs="Times New Roman"/>
                <w:color w:val="000000"/>
                <w:sz w:val="18"/>
                <w:szCs w:val="18"/>
              </w:rPr>
              <w:t xml:space="preserve">: </w:t>
            </w:r>
            <w:ins w:id="412" w:author="Pam Hunt" w:date="2015-08-27T12:55:00Z">
              <w:r w:rsidR="004C472C">
                <w:rPr>
                  <w:rFonts w:ascii="Arial" w:hAnsi="Arial" w:cs="Times New Roman"/>
                  <w:color w:val="000000"/>
                  <w:sz w:val="18"/>
                  <w:szCs w:val="18"/>
                </w:rPr>
                <w:t>l</w:t>
              </w:r>
            </w:ins>
            <w:del w:id="413" w:author="Pam Hunt" w:date="2015-08-27T12:00:00Z">
              <w:r w:rsidRPr="000D155B" w:rsidDel="00240C72">
                <w:rPr>
                  <w:rFonts w:ascii="Arial" w:hAnsi="Arial" w:cs="Times New Roman"/>
                  <w:color w:val="000000"/>
                  <w:sz w:val="18"/>
                  <w:szCs w:val="18"/>
                </w:rPr>
                <w:delText>l</w:delText>
              </w:r>
            </w:del>
            <w:r w:rsidRPr="000D155B">
              <w:rPr>
                <w:rFonts w:ascii="Arial" w:hAnsi="Arial" w:cs="Times New Roman"/>
                <w:color w:val="000000"/>
                <w:sz w:val="18"/>
                <w:szCs w:val="18"/>
              </w:rPr>
              <w:t>ess than 20% of data selected</w:t>
            </w:r>
            <w:del w:id="414" w:author="Pam Hunt" w:date="2015-08-27T12:55:00Z">
              <w:r w:rsidRPr="000D155B" w:rsidDel="004C472C">
                <w:rPr>
                  <w:rFonts w:ascii="Arial" w:hAnsi="Arial" w:cs="Times New Roman"/>
                  <w:color w:val="000000"/>
                  <w:sz w:val="18"/>
                  <w:szCs w:val="18"/>
                </w:rPr>
                <w:delText>.</w:delText>
              </w:r>
            </w:del>
          </w:p>
          <w:p w:rsidR="000D155B" w:rsidRPr="000D155B" w:rsidRDefault="000D155B" w:rsidP="000D155B">
            <w:pPr>
              <w:rPr>
                <w:rFonts w:ascii="Times" w:hAnsi="Times" w:cs="Times New Roman"/>
                <w:sz w:val="20"/>
                <w:szCs w:val="20"/>
              </w:rPr>
            </w:pPr>
            <w:del w:id="415" w:author="Pam Hunt" w:date="2015-08-27T12:00:00Z">
              <w:r w:rsidRPr="000D155B" w:rsidDel="00240C72">
                <w:rPr>
                  <w:rFonts w:ascii="Arial" w:hAnsi="Arial" w:cs="Times New Roman"/>
                  <w:b/>
                  <w:bCs/>
                  <w:color w:val="000000"/>
                  <w:sz w:val="18"/>
                  <w:szCs w:val="18"/>
                </w:rPr>
                <w:delText>medium</w:delText>
              </w:r>
            </w:del>
            <w:ins w:id="416" w:author="Pam Hunt" w:date="2015-08-27T12:00:00Z">
              <w:r w:rsidR="00240C72">
                <w:rPr>
                  <w:rFonts w:ascii="Arial" w:hAnsi="Arial" w:cs="Times New Roman"/>
                  <w:b/>
                  <w:bCs/>
                  <w:color w:val="000000"/>
                  <w:sz w:val="18"/>
                  <w:szCs w:val="18"/>
                </w:rPr>
                <w:t>M</w:t>
              </w:r>
              <w:r w:rsidR="00240C72" w:rsidRPr="000D155B">
                <w:rPr>
                  <w:rFonts w:ascii="Arial" w:hAnsi="Arial" w:cs="Times New Roman"/>
                  <w:b/>
                  <w:bCs/>
                  <w:color w:val="000000"/>
                  <w:sz w:val="18"/>
                  <w:szCs w:val="18"/>
                </w:rPr>
                <w:t>edium</w:t>
              </w:r>
            </w:ins>
            <w:r w:rsidRPr="000D155B">
              <w:rPr>
                <w:rFonts w:ascii="Arial" w:hAnsi="Arial" w:cs="Times New Roman"/>
                <w:color w:val="000000"/>
                <w:sz w:val="18"/>
                <w:szCs w:val="18"/>
              </w:rPr>
              <w:t>: 20</w:t>
            </w:r>
            <w:ins w:id="417" w:author="Pam Hunt" w:date="2015-08-27T12:00:00Z">
              <w:r w:rsidR="00240C72">
                <w:rPr>
                  <w:rFonts w:ascii="Arial" w:hAnsi="Arial" w:cs="Times New Roman"/>
                  <w:color w:val="000000"/>
                  <w:sz w:val="18"/>
                  <w:szCs w:val="18"/>
                </w:rPr>
                <w:t>–</w:t>
              </w:r>
            </w:ins>
            <w:del w:id="418" w:author="Pam Hunt" w:date="2015-08-27T12:00:00Z">
              <w:r w:rsidRPr="000D155B" w:rsidDel="00240C72">
                <w:rPr>
                  <w:rFonts w:ascii="Arial" w:hAnsi="Arial" w:cs="Times New Roman"/>
                  <w:color w:val="000000"/>
                  <w:sz w:val="18"/>
                  <w:szCs w:val="18"/>
                </w:rPr>
                <w:delText>-</w:delText>
              </w:r>
            </w:del>
            <w:r w:rsidRPr="000D155B">
              <w:rPr>
                <w:rFonts w:ascii="Arial" w:hAnsi="Arial" w:cs="Times New Roman"/>
                <w:color w:val="000000"/>
                <w:sz w:val="18"/>
                <w:szCs w:val="18"/>
              </w:rPr>
              <w:t>80% of data selected</w:t>
            </w:r>
            <w:del w:id="419" w:author="Pam Hunt" w:date="2015-08-27T12:55:00Z">
              <w:r w:rsidRPr="000D155B" w:rsidDel="004C472C">
                <w:rPr>
                  <w:rFonts w:ascii="Arial" w:hAnsi="Arial" w:cs="Times New Roman"/>
                  <w:color w:val="000000"/>
                  <w:sz w:val="18"/>
                  <w:szCs w:val="18"/>
                </w:rPr>
                <w:delText>.</w:delText>
              </w:r>
            </w:del>
          </w:p>
          <w:p w:rsidR="000D155B" w:rsidRPr="000D155B" w:rsidRDefault="000D155B" w:rsidP="00240C72">
            <w:pPr>
              <w:spacing w:line="0" w:lineRule="atLeast"/>
              <w:rPr>
                <w:rFonts w:ascii="Times" w:hAnsi="Times" w:cs="Times New Roman"/>
                <w:sz w:val="20"/>
                <w:szCs w:val="20"/>
              </w:rPr>
            </w:pPr>
            <w:del w:id="420" w:author="Pam Hunt" w:date="2015-08-27T12:00:00Z">
              <w:r w:rsidRPr="000D155B" w:rsidDel="00240C72">
                <w:rPr>
                  <w:rFonts w:ascii="Arial" w:hAnsi="Arial" w:cs="Times New Roman"/>
                  <w:b/>
                  <w:bCs/>
                  <w:color w:val="000000"/>
                  <w:sz w:val="18"/>
                  <w:szCs w:val="18"/>
                </w:rPr>
                <w:delText>low</w:delText>
              </w:r>
            </w:del>
            <w:ins w:id="421" w:author="Pam Hunt" w:date="2015-08-27T12:00:00Z">
              <w:r w:rsidR="00240C72">
                <w:rPr>
                  <w:rFonts w:ascii="Arial" w:hAnsi="Arial" w:cs="Times New Roman"/>
                  <w:b/>
                  <w:bCs/>
                  <w:color w:val="000000"/>
                  <w:sz w:val="18"/>
                  <w:szCs w:val="18"/>
                </w:rPr>
                <w:t>L</w:t>
              </w:r>
              <w:r w:rsidR="00240C72" w:rsidRPr="000D155B">
                <w:rPr>
                  <w:rFonts w:ascii="Arial" w:hAnsi="Arial" w:cs="Times New Roman"/>
                  <w:b/>
                  <w:bCs/>
                  <w:color w:val="000000"/>
                  <w:sz w:val="18"/>
                  <w:szCs w:val="18"/>
                </w:rPr>
                <w:t>ow</w:t>
              </w:r>
            </w:ins>
            <w:r w:rsidRPr="000D155B">
              <w:rPr>
                <w:rFonts w:ascii="Arial" w:hAnsi="Arial" w:cs="Times New Roman"/>
                <w:color w:val="000000"/>
                <w:sz w:val="18"/>
                <w:szCs w:val="18"/>
              </w:rPr>
              <w:t xml:space="preserve">: </w:t>
            </w:r>
            <w:del w:id="422" w:author="Pam Hunt" w:date="2015-08-27T12:01:00Z">
              <w:r w:rsidRPr="000D155B" w:rsidDel="00240C72">
                <w:rPr>
                  <w:rFonts w:ascii="Arial" w:hAnsi="Arial" w:cs="Times New Roman"/>
                  <w:color w:val="000000"/>
                  <w:sz w:val="18"/>
                  <w:szCs w:val="18"/>
                </w:rPr>
                <w:delText xml:space="preserve">almost </w:delText>
              </w:r>
            </w:del>
            <w:ins w:id="423" w:author="Pam Hunt" w:date="2015-08-27T12:55:00Z">
              <w:r w:rsidR="004C472C">
                <w:rPr>
                  <w:rFonts w:ascii="Arial" w:hAnsi="Arial" w:cs="Times New Roman"/>
                  <w:color w:val="000000"/>
                  <w:sz w:val="18"/>
                  <w:szCs w:val="18"/>
                </w:rPr>
                <w:t>a</w:t>
              </w:r>
            </w:ins>
            <w:ins w:id="424" w:author="Pam Hunt" w:date="2015-08-27T12:01:00Z">
              <w:r w:rsidR="00240C72" w:rsidRPr="000D155B">
                <w:rPr>
                  <w:rFonts w:ascii="Arial" w:hAnsi="Arial" w:cs="Times New Roman"/>
                  <w:color w:val="000000"/>
                  <w:sz w:val="18"/>
                  <w:szCs w:val="18"/>
                </w:rPr>
                <w:t xml:space="preserve">lmost </w:t>
              </w:r>
            </w:ins>
            <w:r w:rsidRPr="000D155B">
              <w:rPr>
                <w:rFonts w:ascii="Arial" w:hAnsi="Arial" w:cs="Times New Roman"/>
                <w:color w:val="000000"/>
                <w:sz w:val="18"/>
                <w:szCs w:val="18"/>
              </w:rPr>
              <w:t>all data selected</w:t>
            </w:r>
            <w:del w:id="425" w:author="Pam Hunt" w:date="2015-08-27T12:55:00Z">
              <w:r w:rsidRPr="000D155B" w:rsidDel="004C472C">
                <w:rPr>
                  <w:rFonts w:ascii="Arial" w:hAnsi="Arial" w:cs="Times New Roman"/>
                  <w:color w:val="000000"/>
                  <w:sz w:val="18"/>
                  <w:szCs w:val="18"/>
                </w:rPr>
                <w:delText>.</w:delText>
              </w:r>
            </w:del>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240C72">
            <w:pPr>
              <w:spacing w:line="0" w:lineRule="atLeast"/>
              <w:rPr>
                <w:rFonts w:ascii="Times" w:hAnsi="Times" w:cs="Times New Roman"/>
                <w:sz w:val="20"/>
                <w:szCs w:val="20"/>
              </w:rPr>
            </w:pPr>
            <w:r w:rsidRPr="000D155B">
              <w:rPr>
                <w:rFonts w:ascii="Arial" w:hAnsi="Arial" w:cs="Times New Roman"/>
                <w:b/>
                <w:bCs/>
                <w:color w:val="000000"/>
                <w:sz w:val="18"/>
                <w:szCs w:val="18"/>
              </w:rPr>
              <w:t>Query Execution</w:t>
            </w:r>
            <w:del w:id="426" w:author="Pam Hunt" w:date="2015-08-27T12:01:00Z">
              <w:r w:rsidRPr="000D155B" w:rsidDel="00240C72">
                <w:rPr>
                  <w:rFonts w:ascii="Arial" w:hAnsi="Arial" w:cs="Times New Roman"/>
                  <w:b/>
                  <w:bCs/>
                  <w:color w:val="000000"/>
                  <w:sz w:val="18"/>
                  <w:szCs w:val="18"/>
                </w:rPr>
                <w:delText xml:space="preserve"> t</w:delText>
              </w:r>
            </w:del>
            <w:ins w:id="427" w:author="Pam Hunt" w:date="2015-08-27T12:01:00Z">
              <w:r w:rsidR="00240C72">
                <w:rPr>
                  <w:rFonts w:ascii="Arial" w:hAnsi="Arial" w:cs="Times New Roman"/>
                  <w:b/>
                  <w:bCs/>
                  <w:color w:val="000000"/>
                  <w:sz w:val="18"/>
                  <w:szCs w:val="18"/>
                </w:rPr>
                <w:t xml:space="preserve"> T</w:t>
              </w:r>
            </w:ins>
            <w:r w:rsidRPr="000D155B">
              <w:rPr>
                <w:rFonts w:ascii="Arial" w:hAnsi="Arial" w:cs="Times New Roman"/>
                <w:b/>
                <w:bCs/>
                <w:color w:val="000000"/>
                <w:sz w:val="18"/>
                <w:szCs w:val="18"/>
              </w:rPr>
              <w: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How quickly can the system provide a response to an interactive query</w:t>
            </w:r>
            <w:ins w:id="428" w:author="Pam Hunt" w:date="2015-08-27T12:01:00Z">
              <w:r w:rsidR="00240C72">
                <w:rPr>
                  <w:rFonts w:ascii="Arial" w:hAnsi="Arial" w:cs="Times New Roman"/>
                  <w:color w:val="000000"/>
                  <w:sz w:val="18"/>
                  <w:szCs w:val="18"/>
                </w:rPr>
                <w:t>?</w:t>
              </w:r>
            </w:ins>
            <w:del w:id="429" w:author="Pam Hunt" w:date="2015-08-27T12:01:00Z">
              <w:r w:rsidRPr="000D155B" w:rsidDel="00240C72">
                <w:rPr>
                  <w:rFonts w:ascii="Arial" w:hAnsi="Arial" w:cs="Times New Roman"/>
                  <w:color w:val="000000"/>
                  <w:sz w:val="18"/>
                  <w:szCs w:val="18"/>
                </w:rPr>
                <w:delText>.</w:delText>
              </w:r>
            </w:del>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C72" w:rsidRDefault="007C6DBB" w:rsidP="000D155B">
            <w:pPr>
              <w:spacing w:line="0" w:lineRule="atLeast"/>
              <w:rPr>
                <w:ins w:id="430" w:author="Pam Hunt" w:date="2015-08-27T12:01:00Z"/>
                <w:rFonts w:ascii="Arial" w:hAnsi="Arial" w:cs="Times New Roman"/>
                <w:color w:val="000000"/>
                <w:sz w:val="18"/>
                <w:szCs w:val="18"/>
              </w:rPr>
            </w:pPr>
            <w:r w:rsidRPr="007C6DBB">
              <w:rPr>
                <w:rFonts w:ascii="Arial" w:hAnsi="Arial" w:cs="Times New Roman"/>
                <w:b/>
                <w:color w:val="000000"/>
                <w:sz w:val="18"/>
                <w:szCs w:val="18"/>
              </w:rPr>
              <w:t>Short:</w:t>
            </w:r>
            <w:r w:rsidR="000D155B" w:rsidRPr="000D155B">
              <w:rPr>
                <w:rFonts w:ascii="Arial" w:hAnsi="Arial" w:cs="Times New Roman"/>
                <w:color w:val="000000"/>
                <w:sz w:val="18"/>
                <w:szCs w:val="18"/>
              </w:rPr>
              <w:t xml:space="preserve"> milliseconds or seconds</w:t>
            </w:r>
          </w:p>
          <w:p w:rsidR="00240C72" w:rsidRDefault="007C6DBB" w:rsidP="00240C72">
            <w:pPr>
              <w:spacing w:line="0" w:lineRule="atLeast"/>
              <w:rPr>
                <w:ins w:id="431" w:author="Pam Hunt" w:date="2015-08-27T12:01:00Z"/>
                <w:rFonts w:ascii="Arial" w:hAnsi="Arial" w:cs="Times New Roman"/>
                <w:color w:val="000000"/>
                <w:sz w:val="18"/>
                <w:szCs w:val="18"/>
              </w:rPr>
            </w:pPr>
            <w:del w:id="432" w:author="Pam Hunt" w:date="2015-08-27T12:01:00Z">
              <w:r w:rsidRPr="007C6DBB">
                <w:rPr>
                  <w:rFonts w:ascii="Arial" w:hAnsi="Arial" w:cs="Times New Roman"/>
                  <w:b/>
                  <w:color w:val="000000"/>
                  <w:sz w:val="18"/>
                  <w:szCs w:val="18"/>
                </w:rPr>
                <w:delText xml:space="preserve">, </w:delText>
              </w:r>
            </w:del>
            <w:r w:rsidRPr="007C6DBB">
              <w:rPr>
                <w:rFonts w:ascii="Arial" w:hAnsi="Arial" w:cs="Times New Roman"/>
                <w:b/>
                <w:color w:val="000000"/>
                <w:sz w:val="18"/>
                <w:szCs w:val="18"/>
              </w:rPr>
              <w:t>Medium:</w:t>
            </w:r>
            <w:r w:rsidR="000D155B" w:rsidRPr="000D155B">
              <w:rPr>
                <w:rFonts w:ascii="Arial" w:hAnsi="Arial" w:cs="Times New Roman"/>
                <w:color w:val="000000"/>
                <w:sz w:val="18"/>
                <w:szCs w:val="18"/>
              </w:rPr>
              <w:t xml:space="preserve"> speed of thought or at most 30 seconds</w:t>
            </w:r>
            <w:del w:id="433" w:author="Pam Hunt" w:date="2015-08-27T12:01:00Z">
              <w:r w:rsidR="000D155B" w:rsidRPr="000D155B" w:rsidDel="00240C72">
                <w:rPr>
                  <w:rFonts w:ascii="Arial" w:hAnsi="Arial" w:cs="Times New Roman"/>
                  <w:color w:val="000000"/>
                  <w:sz w:val="18"/>
                  <w:szCs w:val="18"/>
                </w:rPr>
                <w:delText xml:space="preserve">, </w:delText>
              </w:r>
            </w:del>
          </w:p>
          <w:p w:rsidR="000D155B" w:rsidRPr="000D155B" w:rsidRDefault="007C6DBB" w:rsidP="00240C72">
            <w:pPr>
              <w:spacing w:line="0" w:lineRule="atLeast"/>
              <w:rPr>
                <w:rFonts w:ascii="Times" w:hAnsi="Times" w:cs="Times New Roman"/>
                <w:sz w:val="20"/>
                <w:szCs w:val="20"/>
              </w:rPr>
            </w:pPr>
            <w:r w:rsidRPr="007C6DBB">
              <w:rPr>
                <w:rFonts w:ascii="Arial" w:hAnsi="Arial" w:cs="Times New Roman"/>
                <w:b/>
                <w:color w:val="000000"/>
                <w:sz w:val="18"/>
                <w:szCs w:val="18"/>
              </w:rPr>
              <w:t>Long:</w:t>
            </w:r>
            <w:r w:rsidR="000D155B" w:rsidRPr="000D155B">
              <w:rPr>
                <w:rFonts w:ascii="Arial" w:hAnsi="Arial" w:cs="Times New Roman"/>
                <w:color w:val="000000"/>
                <w:sz w:val="18"/>
                <w:szCs w:val="18"/>
              </w:rPr>
              <w:t xml:space="preserve"> minutes or tens of minutes</w:t>
            </w:r>
            <w:del w:id="434" w:author="Pam Hunt" w:date="2015-08-27T12:01:00Z">
              <w:r w:rsidR="000D155B" w:rsidRPr="000D155B" w:rsidDel="00240C72">
                <w:rPr>
                  <w:rFonts w:ascii="Arial" w:hAnsi="Arial" w:cs="Times New Roman"/>
                  <w:color w:val="000000"/>
                  <w:sz w:val="18"/>
                  <w:szCs w:val="18"/>
                </w:rPr>
                <w:delText>.</w:delText>
              </w:r>
            </w:del>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Aggregation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What is the complexity of calculations that can be performed efficiently and with reasonable implementation cost</w:t>
            </w:r>
            <w:ins w:id="435" w:author="Pam Hunt" w:date="2015-08-27T12:01:00Z">
              <w:r w:rsidR="00240C72">
                <w:rPr>
                  <w:rFonts w:ascii="Arial" w:hAnsi="Arial" w:cs="Times New Roman"/>
                  <w:color w:val="000000"/>
                  <w:sz w:val="18"/>
                  <w:szCs w:val="18"/>
                </w:rPr>
                <w:t>?</w:t>
              </w:r>
            </w:ins>
            <w:del w:id="436" w:author="Pam Hunt" w:date="2015-08-27T12:01:00Z">
              <w:r w:rsidRPr="000D155B" w:rsidDel="00240C72">
                <w:rPr>
                  <w:rFonts w:ascii="Arial" w:hAnsi="Arial" w:cs="Times New Roman"/>
                  <w:color w:val="000000"/>
                  <w:sz w:val="18"/>
                  <w:szCs w:val="18"/>
                </w:rPr>
                <w:delText>.</w:delText>
              </w:r>
            </w:del>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7C6DBB" w:rsidP="000D155B">
            <w:pPr>
              <w:rPr>
                <w:rFonts w:ascii="Times" w:hAnsi="Times" w:cs="Times New Roman"/>
                <w:sz w:val="20"/>
                <w:szCs w:val="20"/>
              </w:rPr>
            </w:pPr>
            <w:r w:rsidRPr="007C6DBB">
              <w:rPr>
                <w:rFonts w:ascii="Arial" w:hAnsi="Arial" w:cs="Times New Roman"/>
                <w:b/>
                <w:color w:val="000000"/>
                <w:sz w:val="18"/>
                <w:szCs w:val="18"/>
              </w:rPr>
              <w:t xml:space="preserve">Advanced: </w:t>
            </w:r>
            <w:r w:rsidR="000D155B" w:rsidRPr="000D155B">
              <w:rPr>
                <w:rFonts w:ascii="Arial" w:hAnsi="Arial" w:cs="Times New Roman"/>
                <w:color w:val="000000"/>
                <w:sz w:val="18"/>
                <w:szCs w:val="18"/>
              </w:rPr>
              <w:t>advanced roll</w:t>
            </w:r>
            <w:del w:id="437" w:author="Pam Hunt" w:date="2015-08-27T12:01:00Z">
              <w:r w:rsidR="000D155B" w:rsidRPr="000D155B" w:rsidDel="00240C72">
                <w:rPr>
                  <w:rFonts w:ascii="Arial" w:hAnsi="Arial" w:cs="Times New Roman"/>
                  <w:color w:val="000000"/>
                  <w:sz w:val="18"/>
                  <w:szCs w:val="18"/>
                </w:rPr>
                <w:delText xml:space="preserve"> </w:delText>
              </w:r>
            </w:del>
            <w:ins w:id="438" w:author="Pam Hunt" w:date="2015-08-27T12:01:00Z">
              <w:r w:rsidR="00240C72">
                <w:rPr>
                  <w:rFonts w:ascii="Arial" w:hAnsi="Arial" w:cs="Times New Roman"/>
                  <w:color w:val="000000"/>
                  <w:sz w:val="18"/>
                  <w:szCs w:val="18"/>
                </w:rPr>
                <w:t>-</w:t>
              </w:r>
            </w:ins>
            <w:r w:rsidR="000D155B" w:rsidRPr="000D155B">
              <w:rPr>
                <w:rFonts w:ascii="Arial" w:hAnsi="Arial" w:cs="Times New Roman"/>
                <w:color w:val="000000"/>
                <w:sz w:val="18"/>
                <w:szCs w:val="18"/>
              </w:rPr>
              <w:t>ups with drill</w:t>
            </w:r>
            <w:ins w:id="439" w:author="Pam Hunt" w:date="2015-08-27T12:01:00Z">
              <w:r w:rsidR="00240C72">
                <w:rPr>
                  <w:rFonts w:ascii="Arial" w:hAnsi="Arial" w:cs="Times New Roman"/>
                  <w:color w:val="000000"/>
                  <w:sz w:val="18"/>
                  <w:szCs w:val="18"/>
                </w:rPr>
                <w:t>-</w:t>
              </w:r>
            </w:ins>
            <w:del w:id="440" w:author="Pam Hunt" w:date="2015-08-27T12:01:00Z">
              <w:r w:rsidR="000D155B" w:rsidRPr="000D155B" w:rsidDel="00240C72">
                <w:rPr>
                  <w:rFonts w:ascii="Arial" w:hAnsi="Arial" w:cs="Times New Roman"/>
                  <w:color w:val="000000"/>
                  <w:sz w:val="18"/>
                  <w:szCs w:val="18"/>
                </w:rPr>
                <w:delText xml:space="preserve"> </w:delText>
              </w:r>
            </w:del>
            <w:r w:rsidR="000D155B" w:rsidRPr="000D155B">
              <w:rPr>
                <w:rFonts w:ascii="Arial" w:hAnsi="Arial" w:cs="Times New Roman"/>
                <w:color w:val="000000"/>
                <w:sz w:val="18"/>
                <w:szCs w:val="18"/>
              </w:rPr>
              <w:t>downs</w:t>
            </w:r>
            <w:ins w:id="441" w:author="Pam Hunt" w:date="2015-08-27T12:01:00Z">
              <w:r w:rsidR="00240C72">
                <w:rPr>
                  <w:rFonts w:ascii="Arial" w:hAnsi="Arial" w:cs="Times New Roman"/>
                  <w:color w:val="000000"/>
                  <w:sz w:val="18"/>
                  <w:szCs w:val="18"/>
                </w:rPr>
                <w:t>, l</w:t>
              </w:r>
            </w:ins>
            <w:del w:id="442" w:author="Pam Hunt" w:date="2015-08-27T12:01:00Z">
              <w:r w:rsidR="000D155B" w:rsidRPr="000D155B" w:rsidDel="00240C72">
                <w:rPr>
                  <w:rFonts w:ascii="Arial" w:hAnsi="Arial" w:cs="Times New Roman"/>
                  <w:color w:val="000000"/>
                  <w:sz w:val="18"/>
                  <w:szCs w:val="18"/>
                </w:rPr>
                <w:delText>.L</w:delText>
              </w:r>
            </w:del>
            <w:r w:rsidR="000D155B" w:rsidRPr="000D155B">
              <w:rPr>
                <w:rFonts w:ascii="Arial" w:hAnsi="Arial" w:cs="Times New Roman"/>
                <w:color w:val="000000"/>
                <w:sz w:val="18"/>
                <w:szCs w:val="18"/>
              </w:rPr>
              <w:t>attices and cuboids</w:t>
            </w:r>
            <w:ins w:id="443" w:author="Pam Hunt" w:date="2015-08-27T12:01:00Z">
              <w:r w:rsidR="00240C72">
                <w:rPr>
                  <w:rFonts w:ascii="Arial" w:hAnsi="Arial" w:cs="Times New Roman"/>
                  <w:color w:val="000000"/>
                  <w:sz w:val="18"/>
                  <w:szCs w:val="18"/>
                </w:rPr>
                <w:t>.</w:t>
              </w:r>
            </w:ins>
          </w:p>
          <w:p w:rsidR="000D155B" w:rsidRPr="000D155B" w:rsidRDefault="007C6DBB" w:rsidP="000D155B">
            <w:pPr>
              <w:rPr>
                <w:rFonts w:ascii="Times" w:hAnsi="Times" w:cs="Times New Roman"/>
                <w:sz w:val="20"/>
                <w:szCs w:val="20"/>
              </w:rPr>
            </w:pPr>
            <w:r w:rsidRPr="007C6DBB">
              <w:rPr>
                <w:rFonts w:ascii="Arial" w:hAnsi="Arial" w:cs="Times New Roman"/>
                <w:b/>
                <w:color w:val="000000"/>
                <w:sz w:val="18"/>
                <w:szCs w:val="18"/>
              </w:rPr>
              <w:lastRenderedPageBreak/>
              <w:t xml:space="preserve">Medium: </w:t>
            </w:r>
            <w:r w:rsidR="000D155B" w:rsidRPr="000D155B">
              <w:rPr>
                <w:rFonts w:ascii="Arial" w:hAnsi="Arial" w:cs="Times New Roman"/>
                <w:color w:val="000000"/>
                <w:sz w:val="18"/>
                <w:szCs w:val="18"/>
              </w:rPr>
              <w:t>over multiple dimensions</w:t>
            </w:r>
            <w:del w:id="444" w:author="Pam Hunt" w:date="2015-08-27T12:02:00Z">
              <w:r w:rsidR="000D155B" w:rsidRPr="000D155B" w:rsidDel="00240C72">
                <w:rPr>
                  <w:rFonts w:ascii="Arial" w:hAnsi="Arial" w:cs="Times New Roman"/>
                  <w:color w:val="000000"/>
                  <w:sz w:val="18"/>
                  <w:szCs w:val="18"/>
                </w:rPr>
                <w:delText>:</w:delText>
              </w:r>
            </w:del>
          </w:p>
          <w:p w:rsidR="000D155B" w:rsidRPr="000D155B" w:rsidRDefault="007C6DBB" w:rsidP="000D155B">
            <w:pPr>
              <w:spacing w:line="0" w:lineRule="atLeast"/>
              <w:rPr>
                <w:rFonts w:ascii="Times" w:hAnsi="Times" w:cs="Times New Roman"/>
                <w:sz w:val="20"/>
                <w:szCs w:val="20"/>
              </w:rPr>
            </w:pPr>
            <w:r w:rsidRPr="007C6DBB">
              <w:rPr>
                <w:rFonts w:ascii="Arial" w:hAnsi="Arial" w:cs="Times New Roman"/>
                <w:b/>
                <w:color w:val="000000"/>
                <w:sz w:val="18"/>
                <w:szCs w:val="18"/>
              </w:rPr>
              <w:t xml:space="preserve">Basic: </w:t>
            </w:r>
            <w:r w:rsidR="000D155B" w:rsidRPr="000D155B">
              <w:rPr>
                <w:rFonts w:ascii="Arial" w:hAnsi="Arial" w:cs="Times New Roman"/>
                <w:color w:val="000000"/>
                <w:sz w:val="18"/>
                <w:szCs w:val="18"/>
              </w:rPr>
              <w:t>simple counters</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240C72">
            <w:pPr>
              <w:spacing w:line="0" w:lineRule="atLeast"/>
              <w:rPr>
                <w:rFonts w:ascii="Times" w:hAnsi="Times" w:cs="Times New Roman"/>
                <w:sz w:val="20"/>
                <w:szCs w:val="20"/>
              </w:rPr>
            </w:pPr>
            <w:r w:rsidRPr="000D155B">
              <w:rPr>
                <w:rFonts w:ascii="Arial" w:hAnsi="Arial" w:cs="Times New Roman"/>
                <w:b/>
                <w:bCs/>
                <w:color w:val="000000"/>
                <w:sz w:val="18"/>
                <w:szCs w:val="18"/>
              </w:rPr>
              <w:t xml:space="preserve">Processing </w:t>
            </w:r>
            <w:del w:id="445" w:author="Pam Hunt" w:date="2015-08-27T12:03:00Z">
              <w:r w:rsidRPr="000D155B" w:rsidDel="00240C72">
                <w:rPr>
                  <w:rFonts w:ascii="Arial" w:hAnsi="Arial" w:cs="Times New Roman"/>
                  <w:b/>
                  <w:bCs/>
                  <w:color w:val="000000"/>
                  <w:sz w:val="18"/>
                  <w:szCs w:val="18"/>
                </w:rPr>
                <w:delText>t</w:delText>
              </w:r>
            </w:del>
            <w:ins w:id="446" w:author="Pam Hunt" w:date="2015-08-27T12:03:00Z">
              <w:r w:rsidR="00240C72">
                <w:rPr>
                  <w:rFonts w:ascii="Arial" w:hAnsi="Arial" w:cs="Times New Roman"/>
                  <w:b/>
                  <w:bCs/>
                  <w:color w:val="000000"/>
                  <w:sz w:val="18"/>
                  <w:szCs w:val="18"/>
                </w:rPr>
                <w:t>T</w:t>
              </w:r>
            </w:ins>
            <w:r w:rsidRPr="000D155B">
              <w:rPr>
                <w:rFonts w:ascii="Arial" w:hAnsi="Arial" w:cs="Times New Roman"/>
                <w:b/>
                <w:bCs/>
                <w:color w:val="000000"/>
                <w:sz w:val="18"/>
                <w:szCs w:val="18"/>
              </w:rPr>
              <w: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For automated processing</w:t>
            </w:r>
            <w:ins w:id="447" w:author="Pam Hunt" w:date="2015-08-27T12:03:00Z">
              <w:r w:rsidR="00240C72">
                <w:rPr>
                  <w:rFonts w:ascii="Arial" w:hAnsi="Arial" w:cs="Times New Roman"/>
                  <w:color w:val="000000"/>
                  <w:sz w:val="18"/>
                  <w:szCs w:val="18"/>
                </w:rPr>
                <w:t>,</w:t>
              </w:r>
            </w:ins>
            <w:r w:rsidRPr="000D155B">
              <w:rPr>
                <w:rFonts w:ascii="Arial" w:hAnsi="Arial" w:cs="Times New Roman"/>
                <w:color w:val="000000"/>
                <w:sz w:val="18"/>
                <w:szCs w:val="18"/>
              </w:rPr>
              <w:t xml:space="preserve"> what is the expected processing time</w:t>
            </w:r>
            <w:ins w:id="448" w:author="Pam Hunt" w:date="2015-08-27T12:03:00Z">
              <w:r w:rsidR="00240C72">
                <w:rPr>
                  <w:rFonts w:ascii="Arial" w:hAnsi="Arial" w:cs="Times New Roman"/>
                  <w:color w:val="000000"/>
                  <w:sz w:val="18"/>
                  <w:szCs w:val="18"/>
                </w:rPr>
                <w:t>?</w:t>
              </w:r>
            </w:ins>
            <w:del w:id="449" w:author="Pam Hunt" w:date="2015-08-27T12:03:00Z">
              <w:r w:rsidRPr="000D155B" w:rsidDel="00240C72">
                <w:rPr>
                  <w:rFonts w:ascii="Arial" w:hAnsi="Arial" w:cs="Times New Roman"/>
                  <w:color w:val="000000"/>
                  <w:sz w:val="18"/>
                  <w:szCs w:val="18"/>
                </w:rPr>
                <w:delText>.</w:delText>
              </w:r>
            </w:del>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7C6DBB" w:rsidP="000D155B">
            <w:pPr>
              <w:rPr>
                <w:rFonts w:ascii="Times" w:hAnsi="Times" w:cs="Times New Roman"/>
                <w:sz w:val="20"/>
                <w:szCs w:val="20"/>
              </w:rPr>
            </w:pPr>
            <w:r w:rsidRPr="007C6DBB">
              <w:rPr>
                <w:rFonts w:ascii="Arial" w:hAnsi="Arial" w:cs="Times New Roman"/>
                <w:b/>
                <w:color w:val="000000"/>
                <w:sz w:val="18"/>
                <w:szCs w:val="18"/>
              </w:rPr>
              <w:t xml:space="preserve">Short: </w:t>
            </w:r>
            <w:ins w:id="450" w:author="Pam Hunt" w:date="2015-08-27T12:56:00Z">
              <w:r w:rsidRPr="007C6DBB">
                <w:rPr>
                  <w:rFonts w:ascii="Arial" w:hAnsi="Arial" w:cs="Times New Roman"/>
                  <w:color w:val="000000"/>
                  <w:sz w:val="18"/>
                  <w:szCs w:val="18"/>
                </w:rPr>
                <w:t>l</w:t>
              </w:r>
            </w:ins>
            <w:ins w:id="451" w:author="Pam Hunt" w:date="2015-08-27T12:03:00Z">
              <w:r w:rsidR="00240C72">
                <w:rPr>
                  <w:rFonts w:ascii="Arial" w:hAnsi="Arial" w:cs="Times New Roman"/>
                  <w:color w:val="000000"/>
                  <w:sz w:val="18"/>
                  <w:szCs w:val="18"/>
                </w:rPr>
                <w:t xml:space="preserve">ess than </w:t>
              </w:r>
            </w:ins>
            <w:del w:id="452" w:author="Pam Hunt" w:date="2015-08-27T12:03:00Z">
              <w:r w:rsidR="000D155B" w:rsidRPr="000D155B" w:rsidDel="00240C72">
                <w:rPr>
                  <w:rFonts w:ascii="Arial" w:hAnsi="Arial" w:cs="Times New Roman"/>
                  <w:color w:val="000000"/>
                  <w:sz w:val="18"/>
                  <w:szCs w:val="18"/>
                </w:rPr>
                <w:delText>&lt; 1</w:delText>
              </w:r>
            </w:del>
            <w:ins w:id="453" w:author="Pam Hunt" w:date="2015-08-27T12:03:00Z">
              <w:r w:rsidR="00240C72">
                <w:rPr>
                  <w:rFonts w:ascii="Arial" w:hAnsi="Arial" w:cs="Times New Roman"/>
                  <w:color w:val="000000"/>
                  <w:sz w:val="18"/>
                  <w:szCs w:val="18"/>
                </w:rPr>
                <w:t>one</w:t>
              </w:r>
            </w:ins>
            <w:r w:rsidR="000D155B" w:rsidRPr="000D155B">
              <w:rPr>
                <w:rFonts w:ascii="Arial" w:hAnsi="Arial" w:cs="Times New Roman"/>
                <w:color w:val="000000"/>
                <w:sz w:val="18"/>
                <w:szCs w:val="18"/>
              </w:rPr>
              <w:t xml:space="preserve"> hour</w:t>
            </w:r>
          </w:p>
          <w:p w:rsidR="000D155B" w:rsidRPr="000D155B" w:rsidRDefault="007C6DBB" w:rsidP="000D155B">
            <w:pPr>
              <w:rPr>
                <w:rFonts w:ascii="Times" w:hAnsi="Times" w:cs="Times New Roman"/>
                <w:sz w:val="20"/>
                <w:szCs w:val="20"/>
              </w:rPr>
            </w:pPr>
            <w:r w:rsidRPr="007C6DBB">
              <w:rPr>
                <w:rFonts w:ascii="Arial" w:hAnsi="Arial" w:cs="Times New Roman"/>
                <w:b/>
                <w:color w:val="000000"/>
                <w:sz w:val="18"/>
                <w:szCs w:val="18"/>
              </w:rPr>
              <w:t xml:space="preserve">Medium: </w:t>
            </w:r>
            <w:del w:id="454" w:author="Pam Hunt" w:date="2015-08-27T12:03:00Z">
              <w:r w:rsidR="000D155B" w:rsidRPr="000D155B" w:rsidDel="00240C72">
                <w:rPr>
                  <w:rFonts w:ascii="Arial" w:hAnsi="Arial" w:cs="Times New Roman"/>
                  <w:color w:val="000000"/>
                  <w:sz w:val="18"/>
                  <w:szCs w:val="18"/>
                </w:rPr>
                <w:delText xml:space="preserve">&lt; </w:delText>
              </w:r>
            </w:del>
            <w:ins w:id="455" w:author="Pam Hunt" w:date="2015-08-27T12:56:00Z">
              <w:r w:rsidR="004C472C">
                <w:rPr>
                  <w:rFonts w:ascii="Arial" w:hAnsi="Arial" w:cs="Times New Roman"/>
                  <w:color w:val="000000"/>
                  <w:sz w:val="18"/>
                  <w:szCs w:val="18"/>
                </w:rPr>
                <w:t>l</w:t>
              </w:r>
            </w:ins>
            <w:ins w:id="456" w:author="Pam Hunt" w:date="2015-08-27T12:03:00Z">
              <w:r w:rsidR="00240C72">
                <w:rPr>
                  <w:rFonts w:ascii="Arial" w:hAnsi="Arial" w:cs="Times New Roman"/>
                  <w:color w:val="000000"/>
                  <w:sz w:val="18"/>
                  <w:szCs w:val="18"/>
                </w:rPr>
                <w:t xml:space="preserve">ess than </w:t>
              </w:r>
            </w:ins>
            <w:r w:rsidR="000D155B" w:rsidRPr="000D155B">
              <w:rPr>
                <w:rFonts w:ascii="Arial" w:hAnsi="Arial" w:cs="Times New Roman"/>
                <w:color w:val="000000"/>
                <w:sz w:val="18"/>
                <w:szCs w:val="18"/>
              </w:rPr>
              <w:t>12 hours</w:t>
            </w:r>
          </w:p>
          <w:p w:rsidR="000D155B" w:rsidRPr="000D155B" w:rsidRDefault="007C6DBB" w:rsidP="000D155B">
            <w:pPr>
              <w:spacing w:line="0" w:lineRule="atLeast"/>
              <w:rPr>
                <w:rFonts w:ascii="Times" w:hAnsi="Times" w:cs="Times New Roman"/>
                <w:sz w:val="20"/>
                <w:szCs w:val="20"/>
              </w:rPr>
            </w:pPr>
            <w:r w:rsidRPr="007C6DBB">
              <w:rPr>
                <w:rFonts w:ascii="Arial" w:hAnsi="Arial" w:cs="Times New Roman"/>
                <w:b/>
                <w:color w:val="000000"/>
                <w:sz w:val="18"/>
                <w:szCs w:val="18"/>
              </w:rPr>
              <w:t>Long:</w:t>
            </w:r>
            <w:r w:rsidR="000D155B" w:rsidRPr="000D155B">
              <w:rPr>
                <w:rFonts w:ascii="Arial" w:hAnsi="Arial" w:cs="Times New Roman"/>
                <w:color w:val="000000"/>
                <w:sz w:val="18"/>
                <w:szCs w:val="18"/>
              </w:rPr>
              <w:t xml:space="preserve"> &gt; 24 hours</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Join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240C72">
            <w:pPr>
              <w:spacing w:line="0" w:lineRule="atLeast"/>
              <w:rPr>
                <w:rFonts w:ascii="Times" w:hAnsi="Times" w:cs="Times New Roman"/>
                <w:sz w:val="20"/>
                <w:szCs w:val="20"/>
              </w:rPr>
            </w:pPr>
            <w:r w:rsidRPr="000D155B">
              <w:rPr>
                <w:rFonts w:ascii="Arial" w:hAnsi="Arial" w:cs="Times New Roman"/>
                <w:color w:val="000000"/>
                <w:sz w:val="18"/>
                <w:szCs w:val="18"/>
              </w:rPr>
              <w:t xml:space="preserve">How elaborate is the support for executing </w:t>
            </w:r>
            <w:ins w:id="457" w:author="Pam Hunt" w:date="2015-08-27T12:03:00Z">
              <w:r w:rsidR="00240C72">
                <w:rPr>
                  <w:rFonts w:ascii="Arial" w:hAnsi="Arial" w:cs="Times New Roman"/>
                  <w:color w:val="000000"/>
                  <w:sz w:val="18"/>
                  <w:szCs w:val="18"/>
                </w:rPr>
                <w:t xml:space="preserve">a </w:t>
              </w:r>
            </w:ins>
            <w:r w:rsidRPr="000D155B">
              <w:rPr>
                <w:rFonts w:ascii="Arial" w:hAnsi="Arial" w:cs="Times New Roman"/>
                <w:color w:val="000000"/>
                <w:sz w:val="18"/>
                <w:szCs w:val="18"/>
              </w:rPr>
              <w:t>join over a variety of data</w:t>
            </w:r>
            <w:del w:id="458" w:author="Pam Hunt" w:date="2015-08-27T12:03:00Z">
              <w:r w:rsidRPr="000D155B" w:rsidDel="00240C72">
                <w:rPr>
                  <w:rFonts w:ascii="Arial" w:hAnsi="Arial" w:cs="Times New Roman"/>
                  <w:color w:val="000000"/>
                  <w:sz w:val="18"/>
                  <w:szCs w:val="18"/>
                </w:rPr>
                <w:delText xml:space="preserve"> </w:delText>
              </w:r>
            </w:del>
            <w:r w:rsidRPr="000D155B">
              <w:rPr>
                <w:rFonts w:ascii="Arial" w:hAnsi="Arial" w:cs="Times New Roman"/>
                <w:color w:val="000000"/>
                <w:sz w:val="18"/>
                <w:szCs w:val="18"/>
              </w:rPr>
              <w:t>sets with different size and distributions</w:t>
            </w:r>
            <w:del w:id="459" w:author="Pam Hunt" w:date="2015-08-27T12:03:00Z">
              <w:r w:rsidRPr="000D155B" w:rsidDel="00240C72">
                <w:rPr>
                  <w:rFonts w:ascii="Arial" w:hAnsi="Arial" w:cs="Times New Roman"/>
                  <w:color w:val="000000"/>
                  <w:sz w:val="18"/>
                  <w:szCs w:val="18"/>
                </w:rPr>
                <w:delText>.</w:delText>
              </w:r>
            </w:del>
            <w:ins w:id="460" w:author="Pam Hunt" w:date="2015-08-27T12:03:00Z">
              <w:r w:rsidR="00240C72">
                <w:rPr>
                  <w:rFonts w:ascii="Arial" w:hAnsi="Arial" w:cs="Times New Roman"/>
                  <w:color w:val="000000"/>
                  <w:sz w:val="18"/>
                  <w:szCs w:val="18"/>
                </w:rPr>
                <w:t>?</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00000" w:rsidRDefault="000D155B">
            <w:pPr>
              <w:spacing w:line="0" w:lineRule="atLeast"/>
              <w:rPr>
                <w:rFonts w:ascii="Times" w:hAnsi="Times" w:cs="Times New Roman"/>
                <w:sz w:val="20"/>
                <w:szCs w:val="20"/>
              </w:rPr>
            </w:pPr>
            <w:r w:rsidRPr="000D155B">
              <w:rPr>
                <w:rFonts w:ascii="Arial" w:hAnsi="Arial" w:cs="Times New Roman"/>
                <w:color w:val="000000"/>
                <w:sz w:val="18"/>
                <w:szCs w:val="18"/>
              </w:rPr>
              <w:t xml:space="preserve">Advanced, </w:t>
            </w:r>
            <w:del w:id="461" w:author="Pam Hunt" w:date="2015-08-27T12:56:00Z">
              <w:r w:rsidRPr="000D155B" w:rsidDel="004C472C">
                <w:rPr>
                  <w:rFonts w:ascii="Arial" w:hAnsi="Arial" w:cs="Times New Roman"/>
                  <w:color w:val="000000"/>
                  <w:sz w:val="18"/>
                  <w:szCs w:val="18"/>
                </w:rPr>
                <w:delText>Basic</w:delText>
              </w:r>
            </w:del>
            <w:ins w:id="462" w:author="Pam Hunt" w:date="2015-08-27T12:56:00Z">
              <w:r w:rsidR="004C472C">
                <w:rPr>
                  <w:rFonts w:ascii="Arial" w:hAnsi="Arial" w:cs="Times New Roman"/>
                  <w:color w:val="000000"/>
                  <w:sz w:val="18"/>
                  <w:szCs w:val="18"/>
                </w:rPr>
                <w:t>b</w:t>
              </w:r>
              <w:r w:rsidR="004C472C" w:rsidRPr="000D155B">
                <w:rPr>
                  <w:rFonts w:ascii="Arial" w:hAnsi="Arial" w:cs="Times New Roman"/>
                  <w:color w:val="000000"/>
                  <w:sz w:val="18"/>
                  <w:szCs w:val="18"/>
                </w:rPr>
                <w:t>asic</w:t>
              </w:r>
            </w:ins>
            <w:r w:rsidRPr="000D155B">
              <w:rPr>
                <w:rFonts w:ascii="Arial" w:hAnsi="Arial" w:cs="Times New Roman"/>
                <w:color w:val="000000"/>
                <w:sz w:val="18"/>
                <w:szCs w:val="18"/>
              </w:rPr>
              <w:t xml:space="preserve">, </w:t>
            </w:r>
            <w:del w:id="463" w:author="Pam Hunt" w:date="2015-08-27T12:56:00Z">
              <w:r w:rsidRPr="000D155B" w:rsidDel="004C472C">
                <w:rPr>
                  <w:rFonts w:ascii="Arial" w:hAnsi="Arial" w:cs="Times New Roman"/>
                  <w:color w:val="000000"/>
                  <w:sz w:val="18"/>
                  <w:szCs w:val="18"/>
                </w:rPr>
                <w:delText>None</w:delText>
              </w:r>
            </w:del>
            <w:ins w:id="464" w:author="Pam Hunt" w:date="2015-08-27T12:56:00Z">
              <w:r w:rsidR="004C472C">
                <w:rPr>
                  <w:rFonts w:ascii="Arial" w:hAnsi="Arial" w:cs="Times New Roman"/>
                  <w:color w:val="000000"/>
                  <w:sz w:val="18"/>
                  <w:szCs w:val="18"/>
                </w:rPr>
                <w:t>n</w:t>
              </w:r>
              <w:r w:rsidR="004C472C" w:rsidRPr="000D155B">
                <w:rPr>
                  <w:rFonts w:ascii="Arial" w:hAnsi="Arial" w:cs="Times New Roman"/>
                  <w:color w:val="000000"/>
                  <w:sz w:val="18"/>
                  <w:szCs w:val="18"/>
                </w:rPr>
                <w:t>one</w:t>
              </w:r>
            </w:ins>
            <w:del w:id="465" w:author="Pam Hunt" w:date="2015-08-27T12:56:00Z">
              <w:r w:rsidRPr="000D155B" w:rsidDel="004C472C">
                <w:rPr>
                  <w:rFonts w:ascii="Arial" w:hAnsi="Arial" w:cs="Times New Roman"/>
                  <w:color w:val="000000"/>
                  <w:sz w:val="18"/>
                  <w:szCs w:val="18"/>
                </w:rPr>
                <w:delText>.</w:delText>
              </w:r>
            </w:del>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Precision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240C72">
            <w:pPr>
              <w:spacing w:line="0" w:lineRule="atLeast"/>
              <w:rPr>
                <w:rFonts w:ascii="Times" w:hAnsi="Times" w:cs="Times New Roman"/>
                <w:sz w:val="20"/>
                <w:szCs w:val="20"/>
              </w:rPr>
            </w:pPr>
            <w:r w:rsidRPr="000D155B">
              <w:rPr>
                <w:rFonts w:ascii="Arial" w:hAnsi="Arial" w:cs="Times New Roman"/>
                <w:color w:val="000000"/>
                <w:sz w:val="18"/>
                <w:szCs w:val="18"/>
              </w:rPr>
              <w:t>What is the expected precision for computations</w:t>
            </w:r>
            <w:del w:id="466" w:author="Pam Hunt" w:date="2015-08-27T12:03:00Z">
              <w:r w:rsidRPr="000D155B" w:rsidDel="00240C72">
                <w:rPr>
                  <w:rFonts w:ascii="Arial" w:hAnsi="Arial" w:cs="Times New Roman"/>
                  <w:color w:val="000000"/>
                  <w:sz w:val="18"/>
                  <w:szCs w:val="18"/>
                </w:rPr>
                <w:delText xml:space="preserve">. </w:delText>
              </w:r>
            </w:del>
            <w:ins w:id="467" w:author="Pam Hunt" w:date="2015-08-27T12:03:00Z">
              <w:r w:rsidR="00240C72">
                <w:rPr>
                  <w:rFonts w:ascii="Arial" w:hAnsi="Arial" w:cs="Times New Roman"/>
                  <w:color w:val="000000"/>
                  <w:sz w:val="18"/>
                  <w:szCs w:val="18"/>
                </w:rPr>
                <w:t>?</w:t>
              </w:r>
              <w:r w:rsidR="00240C72" w:rsidRPr="000D155B">
                <w:rPr>
                  <w:rFonts w:ascii="Arial" w:hAnsi="Arial" w:cs="Times New Roman"/>
                  <w:color w:val="000000"/>
                  <w:sz w:val="18"/>
                  <w:szCs w:val="18"/>
                </w:rPr>
                <w:t xml:space="preserve"> </w:t>
              </w:r>
            </w:ins>
            <w:r w:rsidRPr="000D155B">
              <w:rPr>
                <w:rFonts w:ascii="Arial" w:hAnsi="Arial" w:cs="Times New Roman"/>
                <w:color w:val="000000"/>
                <w:sz w:val="18"/>
                <w:szCs w:val="18"/>
              </w:rPr>
              <w:t>Will they always be exact, is approximation involved, or may some data be counted multiple times or lost</w:t>
            </w:r>
            <w:del w:id="468" w:author="Pam Hunt" w:date="2015-08-27T12:04:00Z">
              <w:r w:rsidRPr="000D155B" w:rsidDel="00240C72">
                <w:rPr>
                  <w:rFonts w:ascii="Arial" w:hAnsi="Arial" w:cs="Times New Roman"/>
                  <w:color w:val="000000"/>
                  <w:sz w:val="18"/>
                  <w:szCs w:val="18"/>
                </w:rPr>
                <w:delText>.</w:delText>
              </w:r>
            </w:del>
            <w:ins w:id="469" w:author="Pam Hunt" w:date="2015-08-27T12:04:00Z">
              <w:r w:rsidR="00240C72">
                <w:rPr>
                  <w:rFonts w:ascii="Arial" w:hAnsi="Arial" w:cs="Times New Roman"/>
                  <w:color w:val="000000"/>
                  <w:sz w:val="18"/>
                  <w:szCs w:val="18"/>
                </w:rPr>
                <w:t>?</w:t>
              </w:r>
            </w:ins>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7C6DBB" w:rsidP="000D155B">
            <w:pPr>
              <w:rPr>
                <w:rFonts w:ascii="Times" w:hAnsi="Times" w:cs="Times New Roman"/>
                <w:sz w:val="20"/>
                <w:szCs w:val="20"/>
              </w:rPr>
            </w:pPr>
            <w:r w:rsidRPr="007C6DBB">
              <w:rPr>
                <w:rFonts w:ascii="Arial" w:hAnsi="Arial" w:cs="Times New Roman"/>
                <w:b/>
                <w:color w:val="000000"/>
                <w:sz w:val="18"/>
                <w:szCs w:val="18"/>
              </w:rPr>
              <w:t xml:space="preserve">Exact: </w:t>
            </w:r>
            <w:del w:id="470" w:author="Pam Hunt" w:date="2015-08-27T12:56:00Z">
              <w:r w:rsidR="000D155B" w:rsidRPr="000D155B" w:rsidDel="004C472C">
                <w:rPr>
                  <w:rFonts w:ascii="Arial" w:hAnsi="Arial" w:cs="Times New Roman"/>
                  <w:color w:val="000000"/>
                  <w:sz w:val="18"/>
                  <w:szCs w:val="18"/>
                </w:rPr>
                <w:delText>A</w:delText>
              </w:r>
            </w:del>
            <w:ins w:id="471" w:author="Pam Hunt" w:date="2015-08-27T12:56:00Z">
              <w:r w:rsidR="004C472C">
                <w:rPr>
                  <w:rFonts w:ascii="Arial" w:hAnsi="Arial" w:cs="Times New Roman"/>
                  <w:color w:val="000000"/>
                  <w:sz w:val="18"/>
                  <w:szCs w:val="18"/>
                </w:rPr>
                <w:t>a</w:t>
              </w:r>
            </w:ins>
            <w:r w:rsidR="000D155B" w:rsidRPr="000D155B">
              <w:rPr>
                <w:rFonts w:ascii="Arial" w:hAnsi="Arial" w:cs="Times New Roman"/>
                <w:color w:val="000000"/>
                <w:sz w:val="18"/>
                <w:szCs w:val="18"/>
              </w:rPr>
              <w:t>lways exact, includes full dataset</w:t>
            </w:r>
            <w:del w:id="472" w:author="Pam Hunt" w:date="2015-08-27T12:56:00Z">
              <w:r w:rsidR="000D155B" w:rsidRPr="000D155B" w:rsidDel="004C472C">
                <w:rPr>
                  <w:rFonts w:ascii="Arial" w:hAnsi="Arial" w:cs="Times New Roman"/>
                  <w:color w:val="000000"/>
                  <w:sz w:val="18"/>
                  <w:szCs w:val="18"/>
                </w:rPr>
                <w:delText>.</w:delText>
              </w:r>
            </w:del>
          </w:p>
          <w:p w:rsidR="000D155B" w:rsidRPr="000D155B" w:rsidRDefault="007C6DBB" w:rsidP="000D155B">
            <w:pPr>
              <w:rPr>
                <w:rFonts w:ascii="Times" w:hAnsi="Times" w:cs="Times New Roman"/>
                <w:sz w:val="20"/>
                <w:szCs w:val="20"/>
              </w:rPr>
            </w:pPr>
            <w:r w:rsidRPr="007C6DBB">
              <w:rPr>
                <w:rFonts w:ascii="Arial" w:hAnsi="Arial" w:cs="Times New Roman"/>
                <w:b/>
                <w:color w:val="000000"/>
                <w:sz w:val="18"/>
                <w:szCs w:val="18"/>
              </w:rPr>
              <w:t xml:space="preserve">Approximate: </w:t>
            </w:r>
            <w:del w:id="473" w:author="Pam Hunt" w:date="2015-08-27T12:04:00Z">
              <w:r w:rsidR="000D155B" w:rsidRPr="000D155B" w:rsidDel="00240C72">
                <w:rPr>
                  <w:rFonts w:ascii="Arial" w:hAnsi="Arial" w:cs="Times New Roman"/>
                  <w:color w:val="000000"/>
                  <w:sz w:val="18"/>
                  <w:szCs w:val="18"/>
                </w:rPr>
                <w:delText xml:space="preserve">approximates </w:delText>
              </w:r>
            </w:del>
            <w:ins w:id="474" w:author="Pam Hunt" w:date="2015-08-27T12:56:00Z">
              <w:r w:rsidR="004C472C">
                <w:rPr>
                  <w:rFonts w:ascii="Arial" w:hAnsi="Arial" w:cs="Times New Roman"/>
                  <w:color w:val="000000"/>
                  <w:sz w:val="18"/>
                  <w:szCs w:val="18"/>
                </w:rPr>
                <w:t>a</w:t>
              </w:r>
            </w:ins>
            <w:ins w:id="475" w:author="Pam Hunt" w:date="2015-08-27T12:04:00Z">
              <w:r w:rsidR="00240C72" w:rsidRPr="000D155B">
                <w:rPr>
                  <w:rFonts w:ascii="Arial" w:hAnsi="Arial" w:cs="Times New Roman"/>
                  <w:color w:val="000000"/>
                  <w:sz w:val="18"/>
                  <w:szCs w:val="18"/>
                </w:rPr>
                <w:t xml:space="preserve">pproximates </w:t>
              </w:r>
            </w:ins>
            <w:r w:rsidR="000D155B" w:rsidRPr="000D155B">
              <w:rPr>
                <w:rFonts w:ascii="Arial" w:hAnsi="Arial" w:cs="Times New Roman"/>
                <w:color w:val="000000"/>
                <w:sz w:val="18"/>
                <w:szCs w:val="18"/>
              </w:rPr>
              <w:t>through sampling or other techniques</w:t>
            </w:r>
            <w:del w:id="476" w:author="Pam Hunt" w:date="2015-08-27T12:56:00Z">
              <w:r w:rsidR="000D155B" w:rsidRPr="000D155B" w:rsidDel="004C472C">
                <w:rPr>
                  <w:rFonts w:ascii="Arial" w:hAnsi="Arial" w:cs="Times New Roman"/>
                  <w:color w:val="000000"/>
                  <w:sz w:val="18"/>
                  <w:szCs w:val="18"/>
                </w:rPr>
                <w:delText>.</w:delText>
              </w:r>
            </w:del>
          </w:p>
          <w:p w:rsidR="000D155B" w:rsidRPr="000D155B" w:rsidRDefault="007C6DBB" w:rsidP="00240C72">
            <w:pPr>
              <w:spacing w:line="0" w:lineRule="atLeast"/>
              <w:rPr>
                <w:rFonts w:ascii="Times" w:hAnsi="Times" w:cs="Times New Roman"/>
                <w:sz w:val="20"/>
                <w:szCs w:val="20"/>
              </w:rPr>
            </w:pPr>
            <w:proofErr w:type="spellStart"/>
            <w:r w:rsidRPr="007C6DBB">
              <w:rPr>
                <w:rFonts w:ascii="Arial" w:hAnsi="Arial" w:cs="Times New Roman"/>
                <w:b/>
                <w:color w:val="000000"/>
                <w:sz w:val="18"/>
                <w:szCs w:val="18"/>
              </w:rPr>
              <w:t>Lossy</w:t>
            </w:r>
            <w:proofErr w:type="spellEnd"/>
            <w:r w:rsidRPr="007C6DBB">
              <w:rPr>
                <w:rFonts w:ascii="Arial" w:hAnsi="Arial" w:cs="Times New Roman"/>
                <w:b/>
                <w:color w:val="000000"/>
                <w:sz w:val="18"/>
                <w:szCs w:val="18"/>
              </w:rPr>
              <w:t xml:space="preserve">: </w:t>
            </w:r>
            <w:del w:id="477" w:author="Pam Hunt" w:date="2015-08-27T12:04:00Z">
              <w:r w:rsidR="000D155B" w:rsidRPr="000D155B" w:rsidDel="00240C72">
                <w:rPr>
                  <w:rFonts w:ascii="Arial" w:hAnsi="Arial" w:cs="Times New Roman"/>
                  <w:color w:val="000000"/>
                  <w:sz w:val="18"/>
                  <w:szCs w:val="18"/>
                </w:rPr>
                <w:delText xml:space="preserve">may </w:delText>
              </w:r>
            </w:del>
            <w:ins w:id="478" w:author="Pam Hunt" w:date="2015-08-27T12:56:00Z">
              <w:r w:rsidR="004C472C">
                <w:rPr>
                  <w:rFonts w:ascii="Arial" w:hAnsi="Arial" w:cs="Times New Roman"/>
                  <w:color w:val="000000"/>
                  <w:sz w:val="18"/>
                  <w:szCs w:val="18"/>
                </w:rPr>
                <w:t>m</w:t>
              </w:r>
            </w:ins>
            <w:ins w:id="479" w:author="Pam Hunt" w:date="2015-08-27T12:04:00Z">
              <w:r w:rsidR="00240C72" w:rsidRPr="000D155B">
                <w:rPr>
                  <w:rFonts w:ascii="Arial" w:hAnsi="Arial" w:cs="Times New Roman"/>
                  <w:color w:val="000000"/>
                  <w:sz w:val="18"/>
                  <w:szCs w:val="18"/>
                </w:rPr>
                <w:t xml:space="preserve">ay </w:t>
              </w:r>
            </w:ins>
            <w:r w:rsidR="000D155B" w:rsidRPr="000D155B">
              <w:rPr>
                <w:rFonts w:ascii="Arial" w:hAnsi="Arial" w:cs="Times New Roman"/>
                <w:color w:val="000000"/>
                <w:sz w:val="18"/>
                <w:szCs w:val="18"/>
              </w:rPr>
              <w:t>miss data due to loss or may count some data twice</w:t>
            </w:r>
            <w:del w:id="480" w:author="Pam Hunt" w:date="2015-08-27T12:56:00Z">
              <w:r w:rsidR="000D155B" w:rsidRPr="000D155B" w:rsidDel="004C472C">
                <w:rPr>
                  <w:rFonts w:ascii="Arial" w:hAnsi="Arial" w:cs="Times New Roman"/>
                  <w:color w:val="000000"/>
                  <w:sz w:val="18"/>
                  <w:szCs w:val="18"/>
                </w:rPr>
                <w:delText>.</w:delText>
              </w:r>
            </w:del>
          </w:p>
        </w:tc>
      </w:tr>
    </w:tbl>
    <w:p w:rsidR="000D155B" w:rsidRPr="000D155B" w:rsidRDefault="000D155B" w:rsidP="000D155B">
      <w:pPr>
        <w:rPr>
          <w:rFonts w:ascii="Times" w:eastAsia="Times New Roman" w:hAnsi="Times" w:cs="Times New Roman"/>
          <w:sz w:val="20"/>
          <w:szCs w:val="20"/>
        </w:rPr>
      </w:pPr>
    </w:p>
    <w:p w:rsidR="000D155B" w:rsidRPr="000D155B" w:rsidRDefault="000D155B" w:rsidP="000D155B">
      <w:pPr>
        <w:spacing w:before="200"/>
        <w:outlineLvl w:val="0"/>
        <w:rPr>
          <w:rFonts w:ascii="Times" w:eastAsia="Times New Roman" w:hAnsi="Times" w:cs="Times New Roman"/>
          <w:b/>
          <w:bCs/>
          <w:kern w:val="36"/>
          <w:sz w:val="48"/>
          <w:szCs w:val="48"/>
        </w:rPr>
      </w:pPr>
      <w:r w:rsidRPr="000D155B">
        <w:rPr>
          <w:rFonts w:ascii="Trebuchet MS" w:eastAsia="Times New Roman" w:hAnsi="Trebuchet MS" w:cs="Times New Roman"/>
          <w:color w:val="000000"/>
          <w:kern w:val="36"/>
          <w:sz w:val="28"/>
          <w:szCs w:val="28"/>
        </w:rPr>
        <w:t>Example Categorization</w:t>
      </w:r>
    </w:p>
    <w:p w:rsidR="000D155B" w:rsidRPr="000D155B" w:rsidRDefault="000D155B" w:rsidP="000D155B">
      <w:pPr>
        <w:rPr>
          <w:rFonts w:ascii="Times" w:hAnsi="Times" w:cs="Times New Roman"/>
          <w:sz w:val="20"/>
          <w:szCs w:val="20"/>
        </w:rPr>
      </w:pPr>
      <w:r w:rsidRPr="000D155B">
        <w:rPr>
          <w:rFonts w:ascii="Arial" w:hAnsi="Arial" w:cs="Times New Roman"/>
          <w:color w:val="000000"/>
          <w:sz w:val="22"/>
          <w:szCs w:val="22"/>
        </w:rPr>
        <w:t>Below we identi</w:t>
      </w:r>
      <w:ins w:id="481" w:author="Pam Hunt" w:date="2015-08-27T12:14:00Z">
        <w:r w:rsidR="00BE4990">
          <w:rPr>
            <w:rFonts w:ascii="Arial" w:hAnsi="Arial" w:cs="Times New Roman"/>
            <w:color w:val="000000"/>
            <w:sz w:val="22"/>
            <w:szCs w:val="22"/>
          </w:rPr>
          <w:t>f</w:t>
        </w:r>
      </w:ins>
      <w:del w:id="482" w:author="Pam Hunt" w:date="2015-08-27T12:14:00Z">
        <w:r w:rsidRPr="000D155B" w:rsidDel="00BE4990">
          <w:rPr>
            <w:rFonts w:ascii="Arial" w:hAnsi="Arial" w:cs="Times New Roman"/>
            <w:color w:val="000000"/>
            <w:sz w:val="22"/>
            <w:szCs w:val="22"/>
          </w:rPr>
          <w:delText>t</w:delText>
        </w:r>
      </w:del>
      <w:r w:rsidRPr="000D155B">
        <w:rPr>
          <w:rFonts w:ascii="Arial" w:hAnsi="Arial" w:cs="Times New Roman"/>
          <w:color w:val="000000"/>
          <w:sz w:val="22"/>
          <w:szCs w:val="22"/>
        </w:rPr>
        <w:t xml:space="preserve">y </w:t>
      </w:r>
      <w:del w:id="483" w:author="Pam Hunt" w:date="2015-08-27T12:14:00Z">
        <w:r w:rsidRPr="000D155B" w:rsidDel="00BE4990">
          <w:rPr>
            <w:rFonts w:ascii="Arial" w:hAnsi="Arial" w:cs="Times New Roman"/>
            <w:color w:val="000000"/>
            <w:sz w:val="22"/>
            <w:szCs w:val="22"/>
          </w:rPr>
          <w:delText xml:space="preserve">for </w:delText>
        </w:r>
      </w:del>
      <w:r w:rsidRPr="000D155B">
        <w:rPr>
          <w:rFonts w:ascii="Arial" w:hAnsi="Arial" w:cs="Times New Roman"/>
          <w:color w:val="000000"/>
          <w:sz w:val="22"/>
          <w:szCs w:val="22"/>
        </w:rPr>
        <w:t>some type</w:t>
      </w:r>
      <w:ins w:id="484" w:author="Pam Hunt" w:date="2015-08-27T12:14:00Z">
        <w:r w:rsidR="00BE4990">
          <w:rPr>
            <w:rFonts w:ascii="Arial" w:hAnsi="Arial" w:cs="Times New Roman"/>
            <w:color w:val="000000"/>
            <w:sz w:val="22"/>
            <w:szCs w:val="22"/>
          </w:rPr>
          <w:t>s</w:t>
        </w:r>
      </w:ins>
      <w:r w:rsidRPr="000D155B">
        <w:rPr>
          <w:rFonts w:ascii="Arial" w:hAnsi="Arial" w:cs="Times New Roman"/>
          <w:color w:val="000000"/>
          <w:sz w:val="22"/>
          <w:szCs w:val="22"/>
        </w:rPr>
        <w:t xml:space="preserve"> of data</w:t>
      </w:r>
      <w:ins w:id="485" w:author="Pam Hunt" w:date="2015-08-27T12:14:00Z">
        <w:r w:rsidR="00BE4990">
          <w:rPr>
            <w:rFonts w:ascii="Arial" w:hAnsi="Arial" w:cs="Times New Roman"/>
            <w:color w:val="000000"/>
            <w:sz w:val="22"/>
            <w:szCs w:val="22"/>
          </w:rPr>
          <w:t>-</w:t>
        </w:r>
      </w:ins>
      <w:del w:id="486" w:author="Pam Hunt" w:date="2015-08-27T12:14:00Z">
        <w:r w:rsidRPr="000D155B" w:rsidDel="00BE4990">
          <w:rPr>
            <w:rFonts w:ascii="Arial" w:hAnsi="Arial" w:cs="Times New Roman"/>
            <w:color w:val="000000"/>
            <w:sz w:val="22"/>
            <w:szCs w:val="22"/>
          </w:rPr>
          <w:delText xml:space="preserve"> </w:delText>
        </w:r>
      </w:del>
      <w:r w:rsidRPr="000D155B">
        <w:rPr>
          <w:rFonts w:ascii="Arial" w:hAnsi="Arial" w:cs="Times New Roman"/>
          <w:color w:val="000000"/>
          <w:sz w:val="22"/>
          <w:szCs w:val="22"/>
        </w:rPr>
        <w:t>processing solutions and characterize them according to what they are best suited to deal with. Of course</w:t>
      </w:r>
      <w:ins w:id="487" w:author="Pam Hunt" w:date="2015-08-27T12:14:00Z">
        <w:r w:rsidR="00BE4990">
          <w:rPr>
            <w:rFonts w:ascii="Arial" w:hAnsi="Arial" w:cs="Times New Roman"/>
            <w:color w:val="000000"/>
            <w:sz w:val="22"/>
            <w:szCs w:val="22"/>
          </w:rPr>
          <w:t>,</w:t>
        </w:r>
      </w:ins>
      <w:r w:rsidRPr="000D155B">
        <w:rPr>
          <w:rFonts w:ascii="Arial" w:hAnsi="Arial" w:cs="Times New Roman"/>
          <w:color w:val="000000"/>
          <w:sz w:val="22"/>
          <w:szCs w:val="22"/>
        </w:rPr>
        <w:t xml:space="preserve"> people will claim that their solution can deal with all data and all kinds of processing. The point is to find the right solution for the problem at hand</w:t>
      </w:r>
      <w:del w:id="488" w:author="Pam Hunt" w:date="2015-08-27T12:15:00Z">
        <w:r w:rsidRPr="000D155B" w:rsidDel="00BE4990">
          <w:rPr>
            <w:rFonts w:ascii="Arial" w:hAnsi="Arial" w:cs="Times New Roman"/>
            <w:color w:val="000000"/>
            <w:sz w:val="22"/>
            <w:szCs w:val="22"/>
          </w:rPr>
          <w:delText>,</w:delText>
        </w:r>
      </w:del>
      <w:r w:rsidRPr="000D155B">
        <w:rPr>
          <w:rFonts w:ascii="Arial" w:hAnsi="Arial" w:cs="Times New Roman"/>
          <w:color w:val="000000"/>
          <w:sz w:val="22"/>
          <w:szCs w:val="22"/>
        </w:rPr>
        <w:t xml:space="preserve"> and understand what the trade</w:t>
      </w:r>
      <w:ins w:id="489" w:author="Pam Hunt" w:date="2015-08-27T12:15:00Z">
        <w:r w:rsidR="00BE4990">
          <w:rPr>
            <w:rFonts w:ascii="Arial" w:hAnsi="Arial" w:cs="Times New Roman"/>
            <w:color w:val="000000"/>
            <w:sz w:val="22"/>
            <w:szCs w:val="22"/>
          </w:rPr>
          <w:t>-</w:t>
        </w:r>
      </w:ins>
      <w:del w:id="490" w:author="Pam Hunt" w:date="2015-08-27T12:15:00Z">
        <w:r w:rsidRPr="000D155B" w:rsidDel="00BE4990">
          <w:rPr>
            <w:rFonts w:ascii="Arial" w:hAnsi="Arial" w:cs="Times New Roman"/>
            <w:color w:val="000000"/>
            <w:sz w:val="22"/>
            <w:szCs w:val="22"/>
          </w:rPr>
          <w:delText xml:space="preserve"> </w:delText>
        </w:r>
      </w:del>
      <w:r w:rsidRPr="000D155B">
        <w:rPr>
          <w:rFonts w:ascii="Arial" w:hAnsi="Arial" w:cs="Times New Roman"/>
          <w:color w:val="000000"/>
          <w:sz w:val="22"/>
          <w:szCs w:val="22"/>
        </w:rPr>
        <w:t>offs are.</w:t>
      </w:r>
    </w:p>
    <w:p w:rsidR="000D155B" w:rsidRPr="000D155B" w:rsidRDefault="000D155B" w:rsidP="000D155B">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tblPr>
      <w:tblGrid>
        <w:gridCol w:w="1243"/>
        <w:gridCol w:w="2286"/>
        <w:gridCol w:w="1138"/>
        <w:gridCol w:w="1454"/>
        <w:gridCol w:w="1817"/>
        <w:gridCol w:w="1422"/>
      </w:tblGrid>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Aspect</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Dimension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RDBMS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M/R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Storm</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Blink DB</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Data</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structured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structured</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S-&gt;L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XL,XXL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S-&gt;XXL, streaming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XL,XXL</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Sink Latency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very high, 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very 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N/A</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Source Latency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 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N/A</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Quality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ins w:id="491" w:author="Pam Hunt" w:date="2015-08-27T12:15:00Z">
              <w:r w:rsidR="00BE4990">
                <w:rPr>
                  <w:rFonts w:ascii="Arial" w:hAnsi="Arial" w:cs="Times New Roman"/>
                  <w:color w:val="000000"/>
                  <w:sz w:val="18"/>
                  <w:szCs w:val="18"/>
                </w:rPr>
                <w:t xml:space="preserve"> </w:t>
              </w:r>
            </w:ins>
            <w:r w:rsidRPr="000D155B">
              <w:rPr>
                <w:rFonts w:ascii="Arial" w:hAnsi="Arial" w:cs="Times New Roman"/>
                <w:color w:val="000000"/>
                <w:sz w:val="18"/>
                <w:szCs w:val="18"/>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low</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Completeness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incomplete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Incomplete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complete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complete</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Selectivity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 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ins w:id="492" w:author="Pam Hunt" w:date="2015-08-27T12:15:00Z">
              <w:r w:rsidR="00BE4990">
                <w:rPr>
                  <w:rFonts w:ascii="Arial" w:hAnsi="Arial" w:cs="Times New Roman"/>
                  <w:color w:val="000000"/>
                  <w:sz w:val="18"/>
                  <w:szCs w:val="18"/>
                </w:rPr>
                <w:t xml:space="preserve"> </w:t>
              </w:r>
            </w:ins>
            <w:r w:rsidRPr="000D155B">
              <w:rPr>
                <w:rFonts w:ascii="Arial" w:hAnsi="Arial" w:cs="Times New Roman"/>
                <w:color w:val="000000"/>
                <w:sz w:val="18"/>
                <w:szCs w:val="18"/>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high,</w:t>
            </w:r>
            <w:ins w:id="493" w:author="Pam Hunt" w:date="2015-08-27T12:15:00Z">
              <w:r w:rsidR="00BE4990">
                <w:rPr>
                  <w:rFonts w:ascii="Arial" w:hAnsi="Arial" w:cs="Times New Roman"/>
                  <w:color w:val="000000"/>
                  <w:sz w:val="18"/>
                  <w:szCs w:val="18"/>
                </w:rPr>
                <w:t xml:space="preserve"> </w:t>
              </w:r>
            </w:ins>
            <w:r w:rsidRPr="000D155B">
              <w:rPr>
                <w:rFonts w:ascii="Arial" w:hAnsi="Arial" w:cs="Times New Roman"/>
                <w:color w:val="000000"/>
                <w:sz w:val="18"/>
                <w:szCs w:val="18"/>
              </w:rPr>
              <w:t>low</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 xml:space="preserve">Query Execution </w:t>
            </w:r>
            <w:ins w:id="494" w:author="Pam Hunt" w:date="2015-08-27T12:15:00Z">
              <w:r w:rsidR="00BE4990">
                <w:rPr>
                  <w:rFonts w:ascii="Arial" w:hAnsi="Arial" w:cs="Times New Roman"/>
                  <w:b/>
                  <w:bCs/>
                  <w:color w:val="000000"/>
                  <w:sz w:val="18"/>
                  <w:szCs w:val="18"/>
                </w:rPr>
                <w:t>T</w:t>
              </w:r>
            </w:ins>
            <w:del w:id="495" w:author="Pam Hunt" w:date="2015-08-27T12:15:00Z">
              <w:r w:rsidRPr="000D155B" w:rsidDel="00BE4990">
                <w:rPr>
                  <w:rFonts w:ascii="Arial" w:hAnsi="Arial" w:cs="Times New Roman"/>
                  <w:b/>
                  <w:bCs/>
                  <w:color w:val="000000"/>
                  <w:sz w:val="18"/>
                  <w:szCs w:val="18"/>
                </w:rPr>
                <w:delText>t</w:delText>
              </w:r>
            </w:del>
            <w:r w:rsidRPr="000D155B">
              <w:rPr>
                <w:rFonts w:ascii="Arial" w:hAnsi="Arial" w:cs="Times New Roman"/>
                <w:b/>
                <w:bCs/>
                <w:color w:val="000000"/>
                <w:sz w:val="18"/>
                <w:szCs w:val="18"/>
              </w:rPr>
              <w: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short,</w:t>
            </w:r>
            <w:ins w:id="496" w:author="Pam Hunt" w:date="2015-08-27T12:15:00Z">
              <w:r w:rsidR="00BE4990">
                <w:rPr>
                  <w:rFonts w:ascii="Arial" w:hAnsi="Arial" w:cs="Times New Roman"/>
                  <w:color w:val="000000"/>
                  <w:sz w:val="18"/>
                  <w:szCs w:val="18"/>
                </w:rPr>
                <w:t xml:space="preserve"> </w:t>
              </w:r>
            </w:ins>
            <w:r w:rsidRPr="000D155B">
              <w:rPr>
                <w:rFonts w:ascii="Arial" w:hAnsi="Arial" w:cs="Times New Roman"/>
                <w:color w:val="000000"/>
                <w:sz w:val="18"/>
                <w:szCs w:val="18"/>
              </w:rPr>
              <w:t>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N/A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Aggregation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advanced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medium</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 xml:space="preserve">Processing </w:t>
            </w:r>
            <w:ins w:id="497" w:author="Pam Hunt" w:date="2015-08-27T12:15:00Z">
              <w:r w:rsidR="00BE4990">
                <w:rPr>
                  <w:rFonts w:ascii="Arial" w:hAnsi="Arial" w:cs="Times New Roman"/>
                  <w:b/>
                  <w:bCs/>
                  <w:color w:val="000000"/>
                  <w:sz w:val="18"/>
                  <w:szCs w:val="18"/>
                </w:rPr>
                <w:t>T</w:t>
              </w:r>
            </w:ins>
            <w:del w:id="498" w:author="Pam Hunt" w:date="2015-08-27T12:15:00Z">
              <w:r w:rsidRPr="000D155B" w:rsidDel="00BE4990">
                <w:rPr>
                  <w:rFonts w:ascii="Arial" w:hAnsi="Arial" w:cs="Times New Roman"/>
                  <w:b/>
                  <w:bCs/>
                  <w:color w:val="000000"/>
                  <w:sz w:val="18"/>
                  <w:szCs w:val="18"/>
                </w:rPr>
                <w:delText>t</w:delText>
              </w:r>
            </w:del>
            <w:r w:rsidRPr="000D155B">
              <w:rPr>
                <w:rFonts w:ascii="Arial" w:hAnsi="Arial" w:cs="Times New Roman"/>
                <w:b/>
                <w:bCs/>
                <w:color w:val="000000"/>
                <w:sz w:val="18"/>
                <w:szCs w:val="18"/>
              </w:rPr>
              <w: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short, long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long, short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short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short, medium</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Join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advanced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basic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basic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basic</w:t>
            </w:r>
          </w:p>
        </w:tc>
      </w:tr>
      <w:tr w:rsidR="000D155B" w:rsidRPr="000D155B" w:rsidTr="000D155B">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b/>
                <w:bCs/>
                <w:color w:val="000000"/>
                <w:sz w:val="18"/>
                <w:szCs w:val="18"/>
              </w:rPr>
              <w:t>Precision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exact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exact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proofErr w:type="spellStart"/>
            <w:r w:rsidRPr="000D155B">
              <w:rPr>
                <w:rFonts w:ascii="Arial" w:hAnsi="Arial" w:cs="Times New Roman"/>
                <w:color w:val="000000"/>
                <w:sz w:val="18"/>
                <w:szCs w:val="18"/>
              </w:rPr>
              <w:t>lossy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D155B" w:rsidRPr="000D155B" w:rsidRDefault="000D155B" w:rsidP="000D155B">
            <w:pPr>
              <w:spacing w:line="0" w:lineRule="atLeast"/>
              <w:rPr>
                <w:rFonts w:ascii="Times" w:hAnsi="Times" w:cs="Times New Roman"/>
                <w:sz w:val="20"/>
                <w:szCs w:val="20"/>
              </w:rPr>
            </w:pPr>
            <w:r w:rsidRPr="000D155B">
              <w:rPr>
                <w:rFonts w:ascii="Arial" w:hAnsi="Arial" w:cs="Times New Roman"/>
                <w:color w:val="000000"/>
                <w:sz w:val="18"/>
                <w:szCs w:val="18"/>
              </w:rPr>
              <w:t>approximate</w:t>
            </w:r>
          </w:p>
        </w:tc>
      </w:tr>
    </w:tbl>
    <w:p w:rsidR="00082A37" w:rsidRDefault="000D155B">
      <w:r w:rsidRPr="000D155B">
        <w:rPr>
          <w:rFonts w:ascii="Times" w:eastAsia="Times New Roman" w:hAnsi="Times" w:cs="Times New Roman"/>
          <w:sz w:val="20"/>
          <w:szCs w:val="20"/>
        </w:rPr>
        <w:br/>
      </w:r>
    </w:p>
    <w:sectPr w:rsidR="00082A37" w:rsidSect="00E04A4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6F7F33"/>
    <w:multiLevelType w:val="multilevel"/>
    <w:tmpl w:val="5E0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CD40D9"/>
    <w:multiLevelType w:val="multilevel"/>
    <w:tmpl w:val="27C0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characterSpacingControl w:val="doNotCompress"/>
  <w:compat>
    <w:useFELayout/>
  </w:compat>
  <w:rsids>
    <w:rsidRoot w:val="000D155B"/>
    <w:rsid w:val="000229BF"/>
    <w:rsid w:val="00024969"/>
    <w:rsid w:val="00056A4E"/>
    <w:rsid w:val="00082A37"/>
    <w:rsid w:val="000D155B"/>
    <w:rsid w:val="0012596A"/>
    <w:rsid w:val="001855EC"/>
    <w:rsid w:val="00240C72"/>
    <w:rsid w:val="00351F18"/>
    <w:rsid w:val="003573A6"/>
    <w:rsid w:val="003A00F0"/>
    <w:rsid w:val="003F7F1E"/>
    <w:rsid w:val="004A02B5"/>
    <w:rsid w:val="004B61E1"/>
    <w:rsid w:val="004C472C"/>
    <w:rsid w:val="005C1EF4"/>
    <w:rsid w:val="006A7EB2"/>
    <w:rsid w:val="007C6DBB"/>
    <w:rsid w:val="007D31CE"/>
    <w:rsid w:val="007D5D07"/>
    <w:rsid w:val="009C1246"/>
    <w:rsid w:val="00A7771B"/>
    <w:rsid w:val="00BE4990"/>
    <w:rsid w:val="00BF3DE2"/>
    <w:rsid w:val="00C762C9"/>
    <w:rsid w:val="00CB70E6"/>
    <w:rsid w:val="00E04A49"/>
    <w:rsid w:val="00F05F81"/>
    <w:rsid w:val="00F45B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9BF"/>
  </w:style>
  <w:style w:type="paragraph" w:styleId="Heading1">
    <w:name w:val="heading 1"/>
    <w:basedOn w:val="Normal"/>
    <w:link w:val="Heading1Char"/>
    <w:uiPriority w:val="9"/>
    <w:qFormat/>
    <w:rsid w:val="000D155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5B"/>
    <w:rPr>
      <w:rFonts w:ascii="Times" w:hAnsi="Times"/>
      <w:b/>
      <w:bCs/>
      <w:kern w:val="36"/>
      <w:sz w:val="48"/>
      <w:szCs w:val="48"/>
    </w:rPr>
  </w:style>
  <w:style w:type="paragraph" w:styleId="NormalWeb">
    <w:name w:val="Normal (Web)"/>
    <w:basedOn w:val="Normal"/>
    <w:uiPriority w:val="99"/>
    <w:unhideWhenUsed/>
    <w:rsid w:val="000D155B"/>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05F81"/>
    <w:rPr>
      <w:rFonts w:ascii="Tahoma" w:hAnsi="Tahoma" w:cs="Tahoma"/>
      <w:sz w:val="16"/>
      <w:szCs w:val="16"/>
    </w:rPr>
  </w:style>
  <w:style w:type="character" w:customStyle="1" w:styleId="BalloonTextChar">
    <w:name w:val="Balloon Text Char"/>
    <w:basedOn w:val="DefaultParagraphFont"/>
    <w:link w:val="BalloonText"/>
    <w:uiPriority w:val="99"/>
    <w:semiHidden/>
    <w:rsid w:val="00F05F8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155B"/>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5B"/>
    <w:rPr>
      <w:rFonts w:ascii="Times" w:hAnsi="Times"/>
      <w:b/>
      <w:bCs/>
      <w:kern w:val="36"/>
      <w:sz w:val="48"/>
      <w:szCs w:val="48"/>
    </w:rPr>
  </w:style>
  <w:style w:type="paragraph" w:styleId="NormalWeb">
    <w:name w:val="Normal (Web)"/>
    <w:basedOn w:val="Normal"/>
    <w:uiPriority w:val="99"/>
    <w:unhideWhenUsed/>
    <w:rsid w:val="000D155B"/>
    <w:pPr>
      <w:spacing w:before="100" w:beforeAutospacing="1" w:after="100" w:afterAutospacing="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39470474">
      <w:bodyDiv w:val="1"/>
      <w:marLeft w:val="0"/>
      <w:marRight w:val="0"/>
      <w:marTop w:val="0"/>
      <w:marBottom w:val="0"/>
      <w:divBdr>
        <w:top w:val="none" w:sz="0" w:space="0" w:color="auto"/>
        <w:left w:val="none" w:sz="0" w:space="0" w:color="auto"/>
        <w:bottom w:val="none" w:sz="0" w:space="0" w:color="auto"/>
        <w:right w:val="none" w:sz="0" w:space="0" w:color="auto"/>
      </w:divBdr>
      <w:divsChild>
        <w:div w:id="191312393">
          <w:marLeft w:val="0"/>
          <w:marRight w:val="0"/>
          <w:marTop w:val="0"/>
          <w:marBottom w:val="0"/>
          <w:divBdr>
            <w:top w:val="none" w:sz="0" w:space="0" w:color="auto"/>
            <w:left w:val="none" w:sz="0" w:space="0" w:color="auto"/>
            <w:bottom w:val="none" w:sz="0" w:space="0" w:color="auto"/>
            <w:right w:val="none" w:sz="0" w:space="0" w:color="auto"/>
          </w:divBdr>
        </w:div>
        <w:div w:id="12053443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2440</Words>
  <Characters>13939</Characters>
  <Application>Microsoft Office Word</Application>
  <DocSecurity>0</DocSecurity>
  <Lines>263</Lines>
  <Paragraphs>118</Paragraphs>
  <ScaleCrop>false</ScaleCrop>
  <HeadingPairs>
    <vt:vector size="2" baseType="variant">
      <vt:variant>
        <vt:lpstr>Title</vt:lpstr>
      </vt:variant>
      <vt:variant>
        <vt:i4>1</vt:i4>
      </vt:variant>
    </vt:vector>
  </HeadingPairs>
  <TitlesOfParts>
    <vt:vector size="1" baseType="lpstr">
      <vt:lpstr/>
    </vt:vector>
  </TitlesOfParts>
  <Company>2U</Company>
  <LinksUpToDate>false</LinksUpToDate>
  <CharactersWithSpaces>16261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Martin</dc:creator>
  <cp:lastModifiedBy>Pam Hunt</cp:lastModifiedBy>
  <cp:revision>16</cp:revision>
  <dcterms:created xsi:type="dcterms:W3CDTF">2015-08-25T10:25:00Z</dcterms:created>
  <dcterms:modified xsi:type="dcterms:W3CDTF">2015-08-27T16:59:00Z</dcterms:modified>
</cp:coreProperties>
</file>